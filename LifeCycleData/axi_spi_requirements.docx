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51862B4E" w:rsidP="32314D96" w:rsidRDefault="51862B4E" w14:paraId="2CBC27D8" w14:textId="6F92F9BC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b w:val="1"/>
          <w:bCs w:val="1"/>
          <w:noProof w:val="0"/>
          <w:sz w:val="24"/>
          <w:szCs w:val="24"/>
          <w:lang w:val="en-US"/>
        </w:rPr>
      </w:pPr>
      <w:r w:rsidRPr="32314D96" w:rsidR="0B15C91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32314D96" w:rsidR="51862B4E">
        <w:rPr>
          <w:rFonts w:ascii="Calibri" w:hAnsi="Calibri" w:eastAsia="Calibri" w:cs="Calibri"/>
          <w:noProof w:val="0"/>
          <w:sz w:val="24"/>
          <w:szCs w:val="24"/>
          <w:lang w:val="en-US"/>
        </w:rPr>
        <w:t>Team C</w:t>
      </w:r>
    </w:p>
    <w:p w:rsidR="1796C3DE" w:rsidP="1796C3DE" w:rsidRDefault="1796C3DE" w14:paraId="06F0E723" w14:textId="002E1015">
      <w:pPr>
        <w:pStyle w:val="Normal"/>
        <w:bidi w:val="0"/>
        <w:spacing w:line="360" w:lineRule="auto"/>
        <w:ind w:left="360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51862B4E" w:rsidP="1796C3DE" w:rsidRDefault="51862B4E" w14:paraId="09E8E92A" w14:textId="6EF7E842">
      <w:pPr>
        <w:pStyle w:val="Normal"/>
        <w:bidi w:val="0"/>
        <w:spacing w:line="360" w:lineRule="auto"/>
        <w:ind w:left="360"/>
        <w:jc w:val="center"/>
      </w:pPr>
      <w:r w:rsidRPr="32314D96" w:rsidR="51862B4E">
        <w:rPr>
          <w:rFonts w:ascii="Calibri" w:hAnsi="Calibri" w:eastAsia="Calibri" w:cs="Calibri"/>
          <w:noProof w:val="0"/>
          <w:sz w:val="24"/>
          <w:szCs w:val="24"/>
          <w:lang w:val="en-US"/>
        </w:rPr>
        <w:t>Design Parameters</w:t>
      </w:r>
    </w:p>
    <w:p w:rsidR="34832061" w:rsidP="32314D96" w:rsidRDefault="34832061" w14:paraId="60572E9A" w14:textId="25197C29">
      <w:pPr>
        <w:pStyle w:val="Normal"/>
        <w:bidi w:val="0"/>
        <w:spacing w:line="360" w:lineRule="auto"/>
        <w:ind w:left="360"/>
        <w:jc w:val="left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</w:pPr>
      <w:r w:rsidRPr="34542276" w:rsidR="34832061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 xml:space="preserve">AXI SPI </w:t>
      </w:r>
      <w:r w:rsidRPr="34542276" w:rsidR="0EF0B79B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REQUIREMENTS</w:t>
      </w:r>
      <w:ins w:author="Matthew Stevenson" w:date="2020-06-02T02:14:26.168Z" w:id="1764713723">
        <w:r w:rsidRPr="34542276" w:rsidR="543DE288">
          <w:rPr>
            <w:rFonts w:ascii="Calibri" w:hAnsi="Calibri" w:eastAsia="Calibri" w:cs="Calibri"/>
            <w:b w:val="1"/>
            <w:bCs w:val="1"/>
            <w:noProof w:val="0"/>
            <w:sz w:val="36"/>
            <w:szCs w:val="36"/>
            <w:lang w:val="en-US"/>
          </w:rPr>
          <w:t>+</w:t>
        </w:r>
      </w:ins>
    </w:p>
    <w:p w:rsidR="51862B4E" w:rsidP="1796C3DE" w:rsidRDefault="51862B4E" w14:paraId="7D5D783E" w14:textId="414363F6">
      <w:pPr>
        <w:pStyle w:val="Normal"/>
        <w:bidi w:val="0"/>
        <w:spacing w:line="360" w:lineRule="auto"/>
        <w:ind w:left="360"/>
      </w:pPr>
      <w:r w:rsidRPr="1796C3DE" w:rsidR="51862B4E">
        <w:rPr>
          <w:rFonts w:ascii="Calibri" w:hAnsi="Calibri" w:eastAsia="Calibri" w:cs="Calibri"/>
          <w:b w:val="1"/>
          <w:bCs w:val="1"/>
          <w:noProof w:val="0"/>
          <w:sz w:val="24"/>
          <w:szCs w:val="24"/>
          <w:u w:val="single"/>
          <w:lang w:val="en-US"/>
        </w:rPr>
        <w:t>AXI Global System Signals</w:t>
      </w:r>
    </w:p>
    <w:p w:rsidR="51862B4E" w:rsidP="1796C3DE" w:rsidRDefault="51862B4E" w14:paraId="62096598" w14:textId="57C74835">
      <w:pPr>
        <w:pStyle w:val="Normal"/>
        <w:bidi w:val="0"/>
        <w:spacing w:line="360" w:lineRule="auto"/>
        <w:ind w:left="360"/>
      </w:pPr>
      <w:r w:rsidRPr="1796C3DE" w:rsidR="51862B4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GENERIC PARAMETERS</w:t>
      </w:r>
    </w:p>
    <w:p w:rsidR="51862B4E" w:rsidP="1796C3DE" w:rsidRDefault="51862B4E" w14:paraId="1D85EB0D" w14:textId="16810743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796C3DE" w:rsidR="51862B4E">
        <w:rPr>
          <w:rFonts w:ascii="Calibri" w:hAnsi="Calibri" w:eastAsia="Calibri" w:cs="Calibri"/>
          <w:noProof w:val="0"/>
          <w:lang w:val="en-US"/>
        </w:rPr>
        <w:t>AXI Base Address (C_BASEADDR) and AXI High Address (C_HIGHADDR) which must contain a valid address</w:t>
      </w:r>
    </w:p>
    <w:p w:rsidR="51862B4E" w:rsidP="1796C3DE" w:rsidRDefault="51862B4E" w14:paraId="7880FACA" w14:textId="061BAF26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796C3DE" w:rsidR="51862B4E">
        <w:rPr>
          <w:rFonts w:ascii="Calibri" w:hAnsi="Calibri" w:eastAsia="Calibri" w:cs="Calibri"/>
          <w:noProof w:val="0"/>
          <w:lang w:val="en-US"/>
        </w:rPr>
        <w:t>AXI Address Bus Width (C_S_AXI_ADDR_WIDTH) set to 32 bits</w:t>
      </w:r>
    </w:p>
    <w:p w:rsidR="51862B4E" w:rsidP="1796C3DE" w:rsidRDefault="51862B4E" w14:paraId="6AD19E3C" w14:textId="2C0AE17E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796C3DE" w:rsidR="51862B4E">
        <w:rPr>
          <w:rFonts w:ascii="Calibri" w:hAnsi="Calibri" w:eastAsia="Calibri" w:cs="Calibri"/>
          <w:noProof w:val="0"/>
          <w:lang w:val="en-US"/>
        </w:rPr>
        <w:t>AXI Data Bus Width (C_S_AXI_DATA_WIDTH) optionally 32 or 64 bits (default 32)</w:t>
      </w:r>
    </w:p>
    <w:p w:rsidR="51862B4E" w:rsidP="1796C3DE" w:rsidRDefault="51862B4E" w14:paraId="39CC30F5" w14:textId="0FB5843E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796C3DE" w:rsidR="51862B4E">
        <w:rPr>
          <w:rFonts w:ascii="Calibri" w:hAnsi="Calibri" w:eastAsia="Calibri" w:cs="Calibri"/>
          <w:noProof w:val="0"/>
          <w:lang w:val="en-US"/>
        </w:rPr>
        <w:t>Include receive and transmit FIFOs (C_FIFO_EXIST) optional flag to include fifo when set high (default high)</w:t>
      </w:r>
    </w:p>
    <w:p w:rsidR="51862B4E" w:rsidP="1796C3DE" w:rsidRDefault="51862B4E" w14:paraId="024C4B88" w14:textId="362C6334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796C3DE" w:rsidR="51862B4E">
        <w:rPr>
          <w:rFonts w:ascii="Calibri" w:hAnsi="Calibri" w:eastAsia="Calibri" w:cs="Calibri"/>
          <w:noProof w:val="0"/>
          <w:lang w:val="en-US"/>
        </w:rPr>
        <w:t>SPI clock frequency ratio (C_SCK_RATIO) to take fraction of system clock for Baud Rate Generator of a value 2^x (default 32)</w:t>
      </w:r>
    </w:p>
    <w:p w:rsidR="51862B4E" w:rsidP="1796C3DE" w:rsidRDefault="51862B4E" w14:paraId="073DA0D8" w14:textId="0C4EE39D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796C3DE" w:rsidR="51862B4E">
        <w:rPr>
          <w:rFonts w:ascii="Calibri" w:hAnsi="Calibri" w:eastAsia="Calibri" w:cs="Calibri"/>
          <w:noProof w:val="0"/>
          <w:lang w:val="en-US"/>
        </w:rPr>
        <w:t>Total number of slave select bits (C_NUM_SS_BITS) integer value 1-32 (default 1)</w:t>
      </w:r>
    </w:p>
    <w:p w:rsidR="51862B4E" w:rsidP="1796C3DE" w:rsidRDefault="51862B4E" w14:paraId="0775843C" w14:textId="798E6B28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796C3DE" w:rsidR="51862B4E">
        <w:rPr>
          <w:rFonts w:ascii="Calibri" w:hAnsi="Calibri" w:eastAsia="Calibri" w:cs="Calibri"/>
          <w:noProof w:val="0"/>
          <w:lang w:val="en-US"/>
        </w:rPr>
        <w:t>Select number of transfer bits (C_NUM_TRANSFER_BITS) multiples of 8 no greater than 32 (default 8)</w:t>
      </w:r>
    </w:p>
    <w:p w:rsidR="51862B4E" w:rsidP="1796C3DE" w:rsidRDefault="51862B4E" w14:paraId="76974614" w14:textId="2ECA7D0E">
      <w:pPr>
        <w:pStyle w:val="Normal"/>
        <w:bidi w:val="0"/>
        <w:spacing w:line="360" w:lineRule="auto"/>
        <w:ind w:left="360"/>
      </w:pPr>
      <w:r w:rsidRPr="1796C3DE" w:rsidR="51862B4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RESET REQUIREMENTS</w:t>
      </w:r>
    </w:p>
    <w:p w:rsidR="51862B4E" w:rsidP="1796C3DE" w:rsidRDefault="51862B4E" w14:paraId="2EEAFF79" w14:textId="74E984D9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796C3DE" w:rsidR="51862B4E">
        <w:rPr>
          <w:rFonts w:ascii="Calibri" w:hAnsi="Calibri" w:eastAsia="Calibri" w:cs="Calibri"/>
          <w:noProof w:val="0"/>
          <w:lang w:val="en-US"/>
        </w:rPr>
        <w:t>The system shall have an active low reset input (S_AXI_ARESETN) when active, set AXI outputs logic low except for read address ready bit (S_AXI_ARREADY) set to high</w:t>
      </w:r>
    </w:p>
    <w:p w:rsidR="51862B4E" w:rsidP="1796C3DE" w:rsidRDefault="51862B4E" w14:paraId="4FD186BF" w14:textId="443DFAA1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796C3DE" w:rsidR="51862B4E">
        <w:rPr>
          <w:rFonts w:ascii="Calibri" w:hAnsi="Calibri" w:eastAsia="Calibri" w:cs="Calibri"/>
          <w:noProof w:val="0"/>
          <w:lang w:val="en-US"/>
        </w:rPr>
        <w:t>When system reset active SPI interface should set (MOSI_O, MISO_O, SCK_O, SS_O) outputs to high impedance (high Z)</w:t>
      </w:r>
    </w:p>
    <w:p w:rsidR="51862B4E" w:rsidP="1796C3DE" w:rsidRDefault="51862B4E" w14:paraId="6613F775" w14:textId="1487BA5A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796C3DE" w:rsidR="51862B4E">
        <w:rPr>
          <w:rFonts w:ascii="Calibri" w:hAnsi="Calibri" w:eastAsia="Calibri" w:cs="Calibri"/>
          <w:noProof w:val="0"/>
          <w:lang w:val="en-US"/>
        </w:rPr>
        <w:t>When value of 0x0000_000A is written to the SRR register enable software reset, any other write access generates an error condition with undefined results</w:t>
      </w:r>
    </w:p>
    <w:p w:rsidR="51862B4E" w:rsidP="1796C3DE" w:rsidRDefault="51862B4E" w14:paraId="2F67D08A" w14:textId="49B2AEAA">
      <w:pPr>
        <w:pStyle w:val="Normal"/>
        <w:bidi w:val="0"/>
        <w:spacing w:line="360" w:lineRule="auto"/>
        <w:ind w:left="360"/>
      </w:pPr>
      <w:r w:rsidRPr="1796C3DE" w:rsidR="51862B4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INTERRUPTS</w:t>
      </w:r>
    </w:p>
    <w:p w:rsidR="51862B4E" w:rsidP="1796C3DE" w:rsidRDefault="51862B4E" w14:paraId="33B9B56C" w14:textId="0586EEEC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796C3DE" w:rsidR="51862B4E">
        <w:rPr>
          <w:rFonts w:ascii="Calibri" w:hAnsi="Calibri" w:eastAsia="Calibri" w:cs="Calibri"/>
          <w:noProof w:val="0"/>
          <w:lang w:val="en-US"/>
        </w:rPr>
        <w:t>If a value is logic high in any of the interrupt registers ( we set the interrupt output high</w:t>
      </w:r>
    </w:p>
    <w:p w:rsidR="51862B4E" w:rsidP="1796C3DE" w:rsidRDefault="51862B4E" w14:paraId="7BAD07FC" w14:textId="1F18B390">
      <w:pPr>
        <w:pStyle w:val="Normal"/>
        <w:bidi w:val="0"/>
        <w:spacing w:line="360" w:lineRule="auto"/>
        <w:ind w:left="360"/>
      </w:pPr>
      <w:r w:rsidRPr="1796C3DE" w:rsidR="51862B4E">
        <w:rPr>
          <w:rFonts w:ascii="Calibri" w:hAnsi="Calibri" w:eastAsia="Calibri" w:cs="Calibri"/>
          <w:b w:val="1"/>
          <w:bCs w:val="1"/>
          <w:noProof w:val="0"/>
          <w:sz w:val="24"/>
          <w:szCs w:val="24"/>
          <w:u w:val="single"/>
          <w:lang w:val="en-US"/>
        </w:rPr>
        <w:t xml:space="preserve">AXI Write Address Channel Signals </w:t>
      </w:r>
    </w:p>
    <w:p w:rsidR="51862B4E" w:rsidP="1796C3DE" w:rsidRDefault="51862B4E" w14:paraId="4A6EA9C5" w14:textId="1936907E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796C3DE" w:rsidR="51862B4E">
        <w:rPr>
          <w:noProof w:val="0"/>
          <w:lang w:val="en-US"/>
        </w:rPr>
        <w:t xml:space="preserve">AXI write address input (S_AXI_AWADDR) of 32 bit size </w:t>
      </w:r>
    </w:p>
    <w:p w:rsidR="51862B4E" w:rsidP="1796C3DE" w:rsidRDefault="51862B4E" w14:paraId="7DD4A083" w14:textId="5036FC2C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796C3DE" w:rsidR="51862B4E">
        <w:rPr>
          <w:rFonts w:ascii="Calibri" w:hAnsi="Calibri" w:eastAsia="Calibri" w:cs="Calibri"/>
          <w:noProof w:val="0"/>
          <w:lang w:val="en-US"/>
        </w:rPr>
        <w:t>AXI module shall have a write address ready output (</w:t>
      </w:r>
      <w:r w:rsidRPr="1796C3DE" w:rsidR="51862B4E">
        <w:rPr>
          <w:noProof w:val="0"/>
          <w:lang w:val="en-US"/>
        </w:rPr>
        <w:t>S_AXI_AWREADY</w:t>
      </w:r>
      <w:r w:rsidRPr="1796C3DE" w:rsidR="51862B4E">
        <w:rPr>
          <w:rFonts w:ascii="Helvetica" w:hAnsi="Helvetica" w:eastAsia="Helvetica" w:cs="Helvetica"/>
          <w:noProof w:val="0"/>
          <w:sz w:val="18"/>
          <w:szCs w:val="18"/>
          <w:lang w:val="en-US"/>
        </w:rPr>
        <w:t>)</w:t>
      </w:r>
      <w:r w:rsidRPr="1796C3DE" w:rsidR="51862B4E">
        <w:rPr>
          <w:rFonts w:ascii="Calibri" w:hAnsi="Calibri" w:eastAsia="Calibri" w:cs="Calibri"/>
          <w:noProof w:val="0"/>
          <w:lang w:val="en-US"/>
        </w:rPr>
        <w:t xml:space="preserve"> initially set low, that is enabled the clock cycle after write response ready </w:t>
      </w:r>
      <w:r w:rsidRPr="1796C3DE" w:rsidR="51862B4E">
        <w:rPr>
          <w:rFonts w:ascii="Calibri Light" w:hAnsi="Calibri Light" w:eastAsia="Calibri Light" w:cs="Calibri Light"/>
          <w:noProof w:val="0"/>
          <w:lang w:val="en-US"/>
        </w:rPr>
        <w:t>(S_AXI_BREADY</w:t>
      </w:r>
      <w:r w:rsidRPr="1796C3DE" w:rsidR="51862B4E">
        <w:rPr>
          <w:rFonts w:ascii="Helvetica" w:hAnsi="Helvetica" w:eastAsia="Helvetica" w:cs="Helvetica"/>
          <w:noProof w:val="0"/>
          <w:sz w:val="18"/>
          <w:szCs w:val="18"/>
          <w:lang w:val="en-US"/>
        </w:rPr>
        <w:t>)</w:t>
      </w:r>
      <w:r w:rsidRPr="1796C3DE" w:rsidR="51862B4E">
        <w:rPr>
          <w:rFonts w:ascii="Calibri" w:hAnsi="Calibri" w:eastAsia="Calibri" w:cs="Calibri"/>
          <w:noProof w:val="0"/>
          <w:lang w:val="en-US"/>
        </w:rPr>
        <w:t xml:space="preserve"> and write address valid </w:t>
      </w:r>
      <w:r w:rsidRPr="1796C3DE" w:rsidR="51862B4E">
        <w:rPr>
          <w:rFonts w:ascii="Calibri Light" w:hAnsi="Calibri Light" w:eastAsia="Calibri Light" w:cs="Calibri Light"/>
          <w:noProof w:val="0"/>
          <w:lang w:val="en-US"/>
        </w:rPr>
        <w:t>(S_AXI_AWVALID</w:t>
      </w:r>
      <w:r w:rsidRPr="1796C3DE" w:rsidR="51862B4E">
        <w:rPr>
          <w:rFonts w:ascii="Helvetica" w:hAnsi="Helvetica" w:eastAsia="Helvetica" w:cs="Helvetica"/>
          <w:noProof w:val="0"/>
          <w:sz w:val="18"/>
          <w:szCs w:val="18"/>
          <w:lang w:val="en-US"/>
        </w:rPr>
        <w:t xml:space="preserve">) </w:t>
      </w:r>
      <w:r w:rsidRPr="1796C3DE" w:rsidR="51862B4E">
        <w:rPr>
          <w:rFonts w:ascii="Calibri" w:hAnsi="Calibri" w:eastAsia="Calibri" w:cs="Calibri"/>
          <w:noProof w:val="0"/>
          <w:lang w:val="en-US"/>
        </w:rPr>
        <w:t>are set high and to be inverted in the next clock cycle</w:t>
      </w:r>
    </w:p>
    <w:p w:rsidR="51862B4E" w:rsidP="1796C3DE" w:rsidRDefault="51862B4E" w14:paraId="2A32E548" w14:textId="4C4B211D">
      <w:pPr>
        <w:pStyle w:val="Normal"/>
        <w:bidi w:val="0"/>
        <w:spacing w:line="360" w:lineRule="auto"/>
        <w:ind w:left="360"/>
      </w:pPr>
      <w:r w:rsidRPr="1796C3DE" w:rsidR="51862B4E">
        <w:rPr>
          <w:rFonts w:ascii="Calibri" w:hAnsi="Calibri" w:eastAsia="Calibri" w:cs="Calibri"/>
          <w:b w:val="1"/>
          <w:bCs w:val="1"/>
          <w:noProof w:val="0"/>
          <w:sz w:val="24"/>
          <w:szCs w:val="24"/>
          <w:u w:val="single"/>
          <w:lang w:val="en-US"/>
        </w:rPr>
        <w:t xml:space="preserve">AXI Write Channel Signals </w:t>
      </w:r>
    </w:p>
    <w:p w:rsidR="51862B4E" w:rsidP="1796C3DE" w:rsidRDefault="51862B4E" w14:paraId="5E7C543C" w14:textId="0314018E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796C3DE" w:rsidR="51862B4E">
        <w:rPr>
          <w:rFonts w:ascii="Calibri" w:hAnsi="Calibri" w:eastAsia="Calibri" w:cs="Calibri"/>
          <w:noProof w:val="0"/>
          <w:lang w:val="en-US"/>
        </w:rPr>
        <w:t xml:space="preserve">The AXI SPI module shall have a 32 bit write data input (S_AXI_AWADDR). </w:t>
      </w:r>
    </w:p>
    <w:p w:rsidR="51862B4E" w:rsidP="1796C3DE" w:rsidRDefault="51862B4E" w14:paraId="17D3D557" w14:textId="1AD15699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796C3DE" w:rsidR="51862B4E">
        <w:rPr>
          <w:rFonts w:ascii="Calibri" w:hAnsi="Calibri" w:eastAsia="Calibri" w:cs="Calibri"/>
          <w:noProof w:val="0"/>
          <w:lang w:val="en-US"/>
        </w:rPr>
        <w:t xml:space="preserve">The AXI SPI module shall have a 4 bit write strobe (S_AXI_WSTB[3:0]) that indicates which byte lanes to update in memory </w:t>
      </w:r>
    </w:p>
    <w:p w:rsidR="51862B4E" w:rsidP="1796C3DE" w:rsidRDefault="51862B4E" w14:paraId="1DE3574D" w14:textId="74310D04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796C3DE" w:rsidR="51862B4E">
        <w:rPr>
          <w:rFonts w:ascii="Calibri" w:hAnsi="Calibri" w:eastAsia="Calibri" w:cs="Calibri"/>
          <w:noProof w:val="0"/>
          <w:lang w:val="en-US"/>
        </w:rPr>
        <w:t>AXI module shall have a write ready output (</w:t>
      </w:r>
      <w:r w:rsidRPr="1796C3DE" w:rsidR="51862B4E">
        <w:rPr>
          <w:noProof w:val="0"/>
          <w:lang w:val="en-US"/>
        </w:rPr>
        <w:t>S_AXI_WREADY</w:t>
      </w:r>
      <w:r w:rsidRPr="1796C3DE" w:rsidR="51862B4E">
        <w:rPr>
          <w:rFonts w:ascii="Helvetica" w:hAnsi="Helvetica" w:eastAsia="Helvetica" w:cs="Helvetica"/>
          <w:noProof w:val="0"/>
          <w:sz w:val="18"/>
          <w:szCs w:val="18"/>
          <w:lang w:val="en-US"/>
        </w:rPr>
        <w:t>)</w:t>
      </w:r>
      <w:r w:rsidRPr="1796C3DE" w:rsidR="51862B4E">
        <w:rPr>
          <w:rFonts w:ascii="Calibri" w:hAnsi="Calibri" w:eastAsia="Calibri" w:cs="Calibri"/>
          <w:noProof w:val="0"/>
          <w:lang w:val="en-US"/>
        </w:rPr>
        <w:t xml:space="preserve"> initially set low, that is enabled the clock cycle after write response ready </w:t>
      </w:r>
      <w:r w:rsidRPr="1796C3DE" w:rsidR="51862B4E">
        <w:rPr>
          <w:rFonts w:ascii="Calibri Light" w:hAnsi="Calibri Light" w:eastAsia="Calibri Light" w:cs="Calibri Light"/>
          <w:noProof w:val="0"/>
          <w:lang w:val="en-US"/>
        </w:rPr>
        <w:t>(S_AXI_BREADY</w:t>
      </w:r>
      <w:r w:rsidRPr="1796C3DE" w:rsidR="51862B4E">
        <w:rPr>
          <w:rFonts w:ascii="Helvetica" w:hAnsi="Helvetica" w:eastAsia="Helvetica" w:cs="Helvetica"/>
          <w:noProof w:val="0"/>
          <w:sz w:val="18"/>
          <w:szCs w:val="18"/>
          <w:lang w:val="en-US"/>
        </w:rPr>
        <w:t>)</w:t>
      </w:r>
      <w:r w:rsidRPr="1796C3DE" w:rsidR="51862B4E">
        <w:rPr>
          <w:rFonts w:ascii="Calibri" w:hAnsi="Calibri" w:eastAsia="Calibri" w:cs="Calibri"/>
          <w:noProof w:val="0"/>
          <w:lang w:val="en-US"/>
        </w:rPr>
        <w:t xml:space="preserve"> and write valid </w:t>
      </w:r>
      <w:r w:rsidRPr="1796C3DE" w:rsidR="51862B4E">
        <w:rPr>
          <w:rFonts w:ascii="Calibri Light" w:hAnsi="Calibri Light" w:eastAsia="Calibri Light" w:cs="Calibri Light"/>
          <w:noProof w:val="0"/>
          <w:lang w:val="en-US"/>
        </w:rPr>
        <w:t>(S_AXI_WVALID</w:t>
      </w:r>
      <w:r w:rsidRPr="1796C3DE" w:rsidR="51862B4E">
        <w:rPr>
          <w:rFonts w:ascii="Helvetica" w:hAnsi="Helvetica" w:eastAsia="Helvetica" w:cs="Helvetica"/>
          <w:noProof w:val="0"/>
          <w:sz w:val="18"/>
          <w:szCs w:val="18"/>
          <w:lang w:val="en-US"/>
        </w:rPr>
        <w:t xml:space="preserve">) </w:t>
      </w:r>
      <w:r w:rsidRPr="1796C3DE" w:rsidR="51862B4E">
        <w:rPr>
          <w:rFonts w:ascii="Calibri" w:hAnsi="Calibri" w:eastAsia="Calibri" w:cs="Calibri"/>
          <w:noProof w:val="0"/>
          <w:lang w:val="en-US"/>
        </w:rPr>
        <w:t>are set high and to be inverted in the next clock cycle</w:t>
      </w:r>
    </w:p>
    <w:p w:rsidR="51862B4E" w:rsidP="1796C3DE" w:rsidRDefault="51862B4E" w14:paraId="24697E06" w14:textId="74FA0419">
      <w:pPr>
        <w:pStyle w:val="Normal"/>
        <w:bidi w:val="0"/>
        <w:spacing w:line="360" w:lineRule="auto"/>
        <w:ind w:left="360"/>
      </w:pPr>
      <w:r w:rsidRPr="1796C3DE" w:rsidR="51862B4E">
        <w:rPr>
          <w:rFonts w:ascii="Calibri" w:hAnsi="Calibri" w:eastAsia="Calibri" w:cs="Calibri"/>
          <w:b w:val="1"/>
          <w:bCs w:val="1"/>
          <w:noProof w:val="0"/>
          <w:sz w:val="24"/>
          <w:szCs w:val="24"/>
          <w:u w:val="single"/>
          <w:lang w:val="en-US"/>
        </w:rPr>
        <w:t xml:space="preserve">AXI Write Response Channel Signals </w:t>
      </w:r>
    </w:p>
    <w:p w:rsidR="51862B4E" w:rsidP="1796C3DE" w:rsidRDefault="51862B4E" w14:paraId="7615CA4D" w14:textId="187CA29A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796C3DE" w:rsidR="51862B4E">
        <w:rPr>
          <w:rFonts w:ascii="Calibri" w:hAnsi="Calibri" w:eastAsia="Calibri" w:cs="Calibri"/>
          <w:noProof w:val="0"/>
          <w:lang w:val="en-US"/>
        </w:rPr>
        <w:t>AXI module shall have a write response valid output (</w:t>
      </w:r>
      <w:r w:rsidRPr="1796C3DE" w:rsidR="51862B4E">
        <w:rPr>
          <w:noProof w:val="0"/>
          <w:lang w:val="en-US"/>
        </w:rPr>
        <w:t>S_AXI_BVALID</w:t>
      </w:r>
      <w:r w:rsidRPr="1796C3DE" w:rsidR="51862B4E">
        <w:rPr>
          <w:rFonts w:ascii="Helvetica" w:hAnsi="Helvetica" w:eastAsia="Helvetica" w:cs="Helvetica"/>
          <w:noProof w:val="0"/>
          <w:sz w:val="18"/>
          <w:szCs w:val="18"/>
          <w:lang w:val="en-US"/>
        </w:rPr>
        <w:t>)</w:t>
      </w:r>
      <w:r w:rsidRPr="1796C3DE" w:rsidR="51862B4E">
        <w:rPr>
          <w:rFonts w:ascii="Calibri" w:hAnsi="Calibri" w:eastAsia="Calibri" w:cs="Calibri"/>
          <w:noProof w:val="0"/>
          <w:lang w:val="en-US"/>
        </w:rPr>
        <w:t xml:space="preserve"> initially set low, that is enabled the clock cycle after write response ready </w:t>
      </w:r>
      <w:r w:rsidRPr="1796C3DE" w:rsidR="51862B4E">
        <w:rPr>
          <w:rFonts w:ascii="Calibri Light" w:hAnsi="Calibri Light" w:eastAsia="Calibri Light" w:cs="Calibri Light"/>
          <w:noProof w:val="0"/>
          <w:lang w:val="en-US"/>
        </w:rPr>
        <w:t>(S_AXI_BREADY</w:t>
      </w:r>
      <w:r w:rsidRPr="1796C3DE" w:rsidR="51862B4E">
        <w:rPr>
          <w:rFonts w:ascii="Helvetica" w:hAnsi="Helvetica" w:eastAsia="Helvetica" w:cs="Helvetica"/>
          <w:noProof w:val="0"/>
          <w:sz w:val="18"/>
          <w:szCs w:val="18"/>
          <w:lang w:val="en-US"/>
        </w:rPr>
        <w:t>)</w:t>
      </w:r>
      <w:r w:rsidRPr="1796C3DE" w:rsidR="51862B4E">
        <w:rPr>
          <w:rFonts w:ascii="Calibri" w:hAnsi="Calibri" w:eastAsia="Calibri" w:cs="Calibri"/>
          <w:noProof w:val="0"/>
          <w:lang w:val="en-US"/>
        </w:rPr>
        <w:t xml:space="preserve"> and write address ready (S_AXI_AWREADY) and write ready </w:t>
      </w:r>
      <w:r w:rsidRPr="1796C3DE" w:rsidR="51862B4E">
        <w:rPr>
          <w:rFonts w:ascii="Calibri Light" w:hAnsi="Calibri Light" w:eastAsia="Calibri Light" w:cs="Calibri Light"/>
          <w:noProof w:val="0"/>
          <w:lang w:val="en-US"/>
        </w:rPr>
        <w:t>(S_AXI_WREADY</w:t>
      </w:r>
      <w:r w:rsidRPr="1796C3DE" w:rsidR="51862B4E">
        <w:rPr>
          <w:rFonts w:ascii="Helvetica" w:hAnsi="Helvetica" w:eastAsia="Helvetica" w:cs="Helvetica"/>
          <w:noProof w:val="0"/>
          <w:sz w:val="18"/>
          <w:szCs w:val="18"/>
          <w:lang w:val="en-US"/>
        </w:rPr>
        <w:t xml:space="preserve">)  </w:t>
      </w:r>
      <w:r w:rsidRPr="1796C3DE" w:rsidR="51862B4E">
        <w:rPr>
          <w:rFonts w:ascii="Calibri" w:hAnsi="Calibri" w:eastAsia="Calibri" w:cs="Calibri"/>
          <w:noProof w:val="0"/>
          <w:lang w:val="en-US"/>
        </w:rPr>
        <w:t>are de-asserted one clock cycle after they are asserted.  (1) assertion of readys -&gt; (2) subsequent de-assertions -&gt; (3) S_AXI_BVALID set high</w:t>
      </w:r>
    </w:p>
    <w:p w:rsidR="51862B4E" w:rsidP="1796C3DE" w:rsidRDefault="51862B4E" w14:paraId="08EB806A" w14:textId="72DE86A3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796C3DE" w:rsidR="51862B4E">
        <w:rPr>
          <w:rFonts w:ascii="Calibri" w:hAnsi="Calibri" w:eastAsia="Calibri" w:cs="Calibri"/>
          <w:noProof w:val="0"/>
          <w:lang w:val="en-US"/>
        </w:rPr>
        <w:t>Write response (S_AXI_BRESP) outputs 2 bit signal based on status of write transaction</w:t>
      </w:r>
    </w:p>
    <w:p w:rsidR="51862B4E" w:rsidP="1796C3DE" w:rsidRDefault="51862B4E" w14:paraId="0604DFA7" w14:textId="265FE79A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2314D96" w:rsidR="51862B4E">
        <w:rPr>
          <w:rFonts w:ascii="Calibri" w:hAnsi="Calibri" w:eastAsia="Calibri" w:cs="Calibri"/>
          <w:noProof w:val="0"/>
          <w:lang w:val="en-US"/>
        </w:rPr>
        <w:t>00 – OKAY (normal response)</w:t>
      </w:r>
    </w:p>
    <w:p w:rsidR="51862B4E" w:rsidP="1796C3DE" w:rsidRDefault="51862B4E" w14:paraId="0AF74EDD" w14:textId="2ACD9251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2314D96" w:rsidR="51862B4E">
        <w:rPr>
          <w:rFonts w:ascii="Calibri" w:hAnsi="Calibri" w:eastAsia="Calibri" w:cs="Calibri"/>
          <w:noProof w:val="0"/>
          <w:lang w:val="en-US"/>
        </w:rPr>
        <w:t>10 – SLVERR (write address present, cannot complete transaction)</w:t>
      </w:r>
    </w:p>
    <w:p w:rsidR="51862B4E" w:rsidP="1796C3DE" w:rsidRDefault="51862B4E" w14:paraId="15412836" w14:textId="7D301492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2314D96" w:rsidR="51862B4E">
        <w:rPr>
          <w:rFonts w:ascii="Calibri" w:hAnsi="Calibri" w:eastAsia="Calibri" w:cs="Calibri"/>
          <w:noProof w:val="0"/>
          <w:lang w:val="en-US"/>
        </w:rPr>
        <w:t>11 – DECERR (not issued by core)</w:t>
      </w:r>
    </w:p>
    <w:p w:rsidR="51862B4E" w:rsidP="1796C3DE" w:rsidRDefault="51862B4E" w14:paraId="2895D0FE" w14:textId="3EFF4369">
      <w:pPr>
        <w:pStyle w:val="Normal"/>
        <w:bidi w:val="0"/>
        <w:spacing w:line="360" w:lineRule="auto"/>
        <w:ind w:left="360"/>
      </w:pPr>
      <w:r w:rsidRPr="1796C3DE" w:rsidR="51862B4E">
        <w:rPr>
          <w:rFonts w:ascii="Calibri" w:hAnsi="Calibri" w:eastAsia="Calibri" w:cs="Calibri"/>
          <w:b w:val="1"/>
          <w:bCs w:val="1"/>
          <w:noProof w:val="0"/>
          <w:sz w:val="24"/>
          <w:szCs w:val="24"/>
          <w:u w:val="single"/>
          <w:lang w:val="en-US"/>
        </w:rPr>
        <w:t xml:space="preserve">AXI Read Address Channel Signals </w:t>
      </w:r>
    </w:p>
    <w:p w:rsidR="51862B4E" w:rsidP="1796C3DE" w:rsidRDefault="51862B4E" w14:paraId="1FDDC7BB" w14:textId="35253FFC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796C3DE" w:rsidR="51862B4E">
        <w:rPr>
          <w:noProof w:val="0"/>
          <w:lang w:val="en-US"/>
        </w:rPr>
        <w:t>AXI read address input (S_AXI_ARADDR) of 32 bit size</w:t>
      </w:r>
    </w:p>
    <w:p w:rsidR="51862B4E" w:rsidP="1796C3DE" w:rsidRDefault="51862B4E" w14:paraId="1F03CB61" w14:textId="205D8118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796C3DE" w:rsidR="51862B4E">
        <w:rPr>
          <w:rFonts w:ascii="Calibri" w:hAnsi="Calibri" w:eastAsia="Calibri" w:cs="Calibri"/>
          <w:noProof w:val="0"/>
          <w:lang w:val="en-US"/>
        </w:rPr>
        <w:t>AXI module shall have a address read ready output (</w:t>
      </w:r>
      <w:r w:rsidRPr="1796C3DE" w:rsidR="51862B4E">
        <w:rPr>
          <w:noProof w:val="0"/>
          <w:lang w:val="en-US"/>
        </w:rPr>
        <w:t>S_AXI_ARREADY</w:t>
      </w:r>
      <w:r w:rsidRPr="1796C3DE" w:rsidR="51862B4E">
        <w:rPr>
          <w:rFonts w:ascii="Helvetica" w:hAnsi="Helvetica" w:eastAsia="Helvetica" w:cs="Helvetica"/>
          <w:noProof w:val="0"/>
          <w:sz w:val="18"/>
          <w:szCs w:val="18"/>
          <w:lang w:val="en-US"/>
        </w:rPr>
        <w:t>)</w:t>
      </w:r>
      <w:r w:rsidRPr="1796C3DE" w:rsidR="51862B4E">
        <w:rPr>
          <w:rFonts w:ascii="Calibri" w:hAnsi="Calibri" w:eastAsia="Calibri" w:cs="Calibri"/>
          <w:noProof w:val="0"/>
          <w:lang w:val="en-US"/>
        </w:rPr>
        <w:t xml:space="preserve"> initially set low, that is enabled the clock cycle after write response ready </w:t>
      </w:r>
      <w:r w:rsidRPr="1796C3DE" w:rsidR="51862B4E">
        <w:rPr>
          <w:rFonts w:ascii="Calibri Light" w:hAnsi="Calibri Light" w:eastAsia="Calibri Light" w:cs="Calibri Light"/>
          <w:noProof w:val="0"/>
          <w:lang w:val="en-US"/>
        </w:rPr>
        <w:t>(S_AXI_ARVALID</w:t>
      </w:r>
      <w:r w:rsidRPr="1796C3DE" w:rsidR="51862B4E">
        <w:rPr>
          <w:rFonts w:ascii="Helvetica" w:hAnsi="Helvetica" w:eastAsia="Helvetica" w:cs="Helvetica"/>
          <w:noProof w:val="0"/>
          <w:sz w:val="18"/>
          <w:szCs w:val="18"/>
          <w:lang w:val="en-US"/>
        </w:rPr>
        <w:t>)</w:t>
      </w:r>
      <w:r w:rsidRPr="1796C3DE" w:rsidR="51862B4E">
        <w:rPr>
          <w:rFonts w:ascii="Calibri" w:hAnsi="Calibri" w:eastAsia="Calibri" w:cs="Calibri"/>
          <w:noProof w:val="0"/>
          <w:lang w:val="en-US"/>
        </w:rPr>
        <w:t xml:space="preserve"> and write valid </w:t>
      </w:r>
      <w:r w:rsidRPr="1796C3DE" w:rsidR="51862B4E">
        <w:rPr>
          <w:rFonts w:ascii="Calibri Light" w:hAnsi="Calibri Light" w:eastAsia="Calibri Light" w:cs="Calibri Light"/>
          <w:noProof w:val="0"/>
          <w:lang w:val="en-US"/>
        </w:rPr>
        <w:t>(S_AXI_RREADY</w:t>
      </w:r>
      <w:r w:rsidRPr="1796C3DE" w:rsidR="51862B4E">
        <w:rPr>
          <w:rFonts w:ascii="Helvetica" w:hAnsi="Helvetica" w:eastAsia="Helvetica" w:cs="Helvetica"/>
          <w:noProof w:val="0"/>
          <w:sz w:val="18"/>
          <w:szCs w:val="18"/>
          <w:lang w:val="en-US"/>
        </w:rPr>
        <w:t xml:space="preserve">) </w:t>
      </w:r>
      <w:r w:rsidRPr="1796C3DE" w:rsidR="51862B4E">
        <w:rPr>
          <w:rFonts w:ascii="Calibri" w:hAnsi="Calibri" w:eastAsia="Calibri" w:cs="Calibri"/>
          <w:noProof w:val="0"/>
          <w:lang w:val="en-US"/>
        </w:rPr>
        <w:t>are set high and to be inverted in the next clock cycle</w:t>
      </w:r>
    </w:p>
    <w:p w:rsidR="51862B4E" w:rsidP="1796C3DE" w:rsidRDefault="51862B4E" w14:paraId="63F952B7" w14:textId="03EADC95">
      <w:pPr>
        <w:pStyle w:val="Normal"/>
        <w:bidi w:val="0"/>
        <w:spacing w:line="360" w:lineRule="auto"/>
        <w:ind w:left="360"/>
      </w:pPr>
      <w:r w:rsidRPr="1796C3DE" w:rsidR="51862B4E">
        <w:rPr>
          <w:rFonts w:ascii="Calibri" w:hAnsi="Calibri" w:eastAsia="Calibri" w:cs="Calibri"/>
          <w:b w:val="1"/>
          <w:bCs w:val="1"/>
          <w:noProof w:val="0"/>
          <w:sz w:val="24"/>
          <w:szCs w:val="24"/>
          <w:u w:val="single"/>
          <w:lang w:val="en-US"/>
        </w:rPr>
        <w:t xml:space="preserve">AXI Read Data Channel Signals </w:t>
      </w:r>
    </w:p>
    <w:p w:rsidR="51862B4E" w:rsidP="1796C3DE" w:rsidRDefault="51862B4E" w14:paraId="1B26D91A" w14:textId="740CDF70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796C3DE" w:rsidR="51862B4E">
        <w:rPr>
          <w:rFonts w:ascii="Calibri" w:hAnsi="Calibri" w:eastAsia="Calibri" w:cs="Calibri"/>
          <w:noProof w:val="0"/>
          <w:lang w:val="en-US"/>
        </w:rPr>
        <w:t>AXI module shall have a read response valid output (</w:t>
      </w:r>
      <w:r w:rsidRPr="1796C3DE" w:rsidR="51862B4E">
        <w:rPr>
          <w:noProof w:val="0"/>
          <w:lang w:val="en-US"/>
        </w:rPr>
        <w:t>S_AXI_RVALID</w:t>
      </w:r>
      <w:r w:rsidRPr="1796C3DE" w:rsidR="51862B4E">
        <w:rPr>
          <w:rFonts w:ascii="Helvetica" w:hAnsi="Helvetica" w:eastAsia="Helvetica" w:cs="Helvetica"/>
          <w:noProof w:val="0"/>
          <w:sz w:val="18"/>
          <w:szCs w:val="18"/>
          <w:lang w:val="en-US"/>
        </w:rPr>
        <w:t>)</w:t>
      </w:r>
      <w:r w:rsidRPr="1796C3DE" w:rsidR="51862B4E">
        <w:rPr>
          <w:rFonts w:ascii="Calibri" w:hAnsi="Calibri" w:eastAsia="Calibri" w:cs="Calibri"/>
          <w:noProof w:val="0"/>
          <w:lang w:val="en-US"/>
        </w:rPr>
        <w:t xml:space="preserve"> initially set low, that is enabled the clock cycle after read address ready </w:t>
      </w:r>
      <w:r w:rsidRPr="1796C3DE" w:rsidR="51862B4E">
        <w:rPr>
          <w:rFonts w:ascii="Calibri Light" w:hAnsi="Calibri Light" w:eastAsia="Calibri Light" w:cs="Calibri Light"/>
          <w:noProof w:val="0"/>
          <w:lang w:val="en-US"/>
        </w:rPr>
        <w:t xml:space="preserve">(S_AXI_ARREADY) </w:t>
      </w:r>
      <w:r w:rsidRPr="1796C3DE" w:rsidR="51862B4E">
        <w:rPr>
          <w:rFonts w:ascii="Calibri" w:hAnsi="Calibri" w:eastAsia="Calibri" w:cs="Calibri"/>
          <w:noProof w:val="0"/>
          <w:lang w:val="en-US"/>
        </w:rPr>
        <w:t>are de-asserted one clock cycle after they are asserted and when read ready (S_AXI_RREADY) is set high.  (1) assertion of ready -&gt; (2) subsequent de-assertions -&gt; (3) S_AXI_RVALID set high</w:t>
      </w:r>
    </w:p>
    <w:p w:rsidR="51862B4E" w:rsidP="1796C3DE" w:rsidRDefault="51862B4E" w14:paraId="20387EBC" w14:textId="097EFB69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796C3DE" w:rsidR="51862B4E">
        <w:rPr>
          <w:rFonts w:ascii="Calibri" w:hAnsi="Calibri" w:eastAsia="Calibri" w:cs="Calibri"/>
          <w:noProof w:val="0"/>
          <w:lang w:val="en-US"/>
        </w:rPr>
        <w:t>Read response (S_AXI_RRESP) outputs 2 bit signal based on status of write transaction</w:t>
      </w:r>
    </w:p>
    <w:p w:rsidR="51862B4E" w:rsidP="1796C3DE" w:rsidRDefault="51862B4E" w14:paraId="0D76EAFB" w14:textId="2AB1D39C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2314D96" w:rsidR="51862B4E">
        <w:rPr>
          <w:rFonts w:ascii="Calibri" w:hAnsi="Calibri" w:eastAsia="Calibri" w:cs="Calibri"/>
          <w:noProof w:val="0"/>
          <w:lang w:val="en-US"/>
        </w:rPr>
        <w:t>00 – OKAY (normal response)</w:t>
      </w:r>
    </w:p>
    <w:p w:rsidR="51862B4E" w:rsidP="1796C3DE" w:rsidRDefault="51862B4E" w14:paraId="588DF3ED" w14:textId="457E9282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2314D96" w:rsidR="51862B4E">
        <w:rPr>
          <w:rFonts w:ascii="Calibri" w:hAnsi="Calibri" w:eastAsia="Calibri" w:cs="Calibri"/>
          <w:noProof w:val="0"/>
          <w:lang w:val="en-US"/>
        </w:rPr>
        <w:t>10 – SLVERR (read address present, cannot complete transaction)</w:t>
      </w:r>
    </w:p>
    <w:p w:rsidR="51862B4E" w:rsidP="1796C3DE" w:rsidRDefault="51862B4E" w14:paraId="56B4F12E" w14:textId="56C86C31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2314D96" w:rsidR="51862B4E">
        <w:rPr>
          <w:rFonts w:ascii="Calibri" w:hAnsi="Calibri" w:eastAsia="Calibri" w:cs="Calibri"/>
          <w:noProof w:val="0"/>
          <w:lang w:val="en-US"/>
        </w:rPr>
        <w:t>11 – DECERR (not issued by core)</w:t>
      </w:r>
    </w:p>
    <w:p w:rsidR="13F2B104" w:rsidP="1796C3DE" w:rsidRDefault="13F2B104" w14:paraId="7DE944E8" w14:textId="4772D243">
      <w:pPr>
        <w:pStyle w:val="Normal"/>
        <w:spacing w:before="0" w:beforeAutospacing="off" w:after="160" w:afterAutospacing="off" w:line="259" w:lineRule="auto"/>
        <w:ind w:left="0" w:right="0" w:hanging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u w:val="single"/>
          <w:lang w:val="en-US"/>
        </w:rPr>
      </w:pPr>
      <w:r w:rsidRPr="1796C3DE" w:rsidR="13F2B104">
        <w:rPr>
          <w:rFonts w:ascii="Calibri" w:hAnsi="Calibri" w:eastAsia="Calibri" w:cs="Calibri"/>
          <w:b w:val="1"/>
          <w:bCs w:val="1"/>
          <w:noProof w:val="0"/>
          <w:sz w:val="24"/>
          <w:szCs w:val="24"/>
          <w:u w:val="single"/>
          <w:lang w:val="en-US"/>
        </w:rPr>
        <w:t>SP</w:t>
      </w:r>
      <w:r w:rsidRPr="1796C3DE" w:rsidR="13F2B104">
        <w:rPr>
          <w:rFonts w:ascii="Calibri" w:hAnsi="Calibri" w:eastAsia="Calibri" w:cs="Calibri"/>
          <w:b w:val="1"/>
          <w:bCs w:val="1"/>
          <w:noProof w:val="0"/>
          <w:sz w:val="24"/>
          <w:szCs w:val="24"/>
          <w:u w:val="single"/>
          <w:lang w:val="en-US"/>
        </w:rPr>
        <w:t>I</w:t>
      </w:r>
      <w:r w:rsidRPr="1796C3DE" w:rsidR="13F2B104">
        <w:rPr>
          <w:rFonts w:ascii="Calibri" w:hAnsi="Calibri" w:eastAsia="Calibri" w:cs="Calibri"/>
          <w:b w:val="1"/>
          <w:bCs w:val="1"/>
          <w:noProof w:val="0"/>
          <w:sz w:val="24"/>
          <w:szCs w:val="24"/>
          <w:u w:val="single"/>
          <w:lang w:val="en-US"/>
        </w:rPr>
        <w:t xml:space="preserve"> </w:t>
      </w:r>
      <w:r w:rsidRPr="1796C3DE" w:rsidR="1203F305">
        <w:rPr>
          <w:rFonts w:ascii="Calibri" w:hAnsi="Calibri" w:eastAsia="Calibri" w:cs="Calibri"/>
          <w:b w:val="1"/>
          <w:bCs w:val="1"/>
          <w:noProof w:val="0"/>
          <w:sz w:val="24"/>
          <w:szCs w:val="24"/>
          <w:u w:val="single"/>
          <w:lang w:val="en-US"/>
        </w:rPr>
        <w:t>Signals</w:t>
      </w:r>
    </w:p>
    <w:p w:rsidR="383DF10D" w:rsidP="1796C3DE" w:rsidRDefault="383DF10D" w14:paraId="73639EAA" w14:textId="155BB6E4">
      <w:pPr>
        <w:pStyle w:val="Normal"/>
        <w:ind w:left="360"/>
        <w:rPr>
          <w:rFonts w:ascii="Calibri" w:hAnsi="Calibri" w:eastAsia="Calibri" w:cs="Calibri"/>
          <w:b w:val="1"/>
          <w:bCs w:val="1"/>
          <w:noProof w:val="0"/>
          <w:sz w:val="24"/>
          <w:szCs w:val="24"/>
          <w:u w:val="none"/>
          <w:lang w:val="en-US"/>
        </w:rPr>
      </w:pPr>
      <w:r w:rsidRPr="1796C3DE" w:rsidR="383DF10D">
        <w:rPr>
          <w:rFonts w:ascii="Calibri" w:hAnsi="Calibri" w:eastAsia="Calibri" w:cs="Calibri"/>
          <w:b w:val="1"/>
          <w:bCs w:val="1"/>
          <w:noProof w:val="0"/>
          <w:sz w:val="24"/>
          <w:szCs w:val="24"/>
          <w:u w:val="none"/>
          <w:lang w:val="en-US"/>
        </w:rPr>
        <w:t>SPI CLOCK</w:t>
      </w:r>
    </w:p>
    <w:p w:rsidR="383DF10D" w:rsidP="1796C3DE" w:rsidRDefault="383DF10D" w14:paraId="34F8F5A1" w14:textId="1B3AA692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1796C3DE" w:rsidR="383DF10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1796C3DE" w:rsidR="5511AEF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AXI </w:t>
      </w:r>
      <w:r w:rsidRPr="1796C3DE" w:rsidR="383DF10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SPI module shall </w:t>
      </w:r>
      <w:r w:rsidRPr="1796C3DE" w:rsidR="1EAC8D9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take an i</w:t>
      </w:r>
      <w:r w:rsidRPr="1796C3DE" w:rsidR="383DF10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nput clock signal </w:t>
      </w:r>
      <w:r w:rsidRPr="1796C3DE" w:rsidR="58198DE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into SCK_I </w:t>
      </w:r>
      <w:r w:rsidRPr="1796C3DE" w:rsidR="383DF10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when SPI is configured as </w:t>
      </w:r>
      <w:r w:rsidRPr="1796C3DE" w:rsidR="383DF10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slave.</w:t>
      </w:r>
    </w:p>
    <w:p w:rsidR="383DF10D" w:rsidP="1796C3DE" w:rsidRDefault="383DF10D" w14:paraId="17437787" w14:textId="40C88520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1796C3DE" w:rsidR="383DF10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1796C3DE" w:rsidR="5ADF59F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AXI SPI module shall have a tri</w:t>
      </w:r>
      <w:r w:rsidRPr="1796C3DE" w:rsidR="15D9FF5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1796C3DE" w:rsidR="5ADF59F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state output buffer for the SPI clock (SCK_O) that is enabled when SCK_T is a</w:t>
      </w:r>
      <w:r w:rsidRPr="1796C3DE" w:rsidR="3AEDE17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ctive low and disabled when SCK_T is active high</w:t>
      </w:r>
      <w:r w:rsidRPr="1796C3DE" w:rsidR="71F941D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.</w:t>
      </w:r>
    </w:p>
    <w:p w:rsidR="30E2FD31" w:rsidP="1796C3DE" w:rsidRDefault="30E2FD31" w14:paraId="2E2D281E" w14:textId="0DB0B500">
      <w:pPr>
        <w:pStyle w:val="Normal"/>
        <w:ind w:left="360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1796C3DE" w:rsidR="30E2FD3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SPI MOSI</w:t>
      </w:r>
    </w:p>
    <w:p w:rsidR="435BA1F4" w:rsidP="1796C3DE" w:rsidRDefault="435BA1F4" w14:paraId="5C0E2C33" w14:textId="50A98DDF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1796C3DE" w:rsidR="435BA1F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AXI SPI module shall take an input MOSI signal into MOSI_I when SPI is configured as slave.</w:t>
      </w:r>
    </w:p>
    <w:p w:rsidR="435BA1F4" w:rsidP="1796C3DE" w:rsidRDefault="435BA1F4" w14:paraId="21CA7D41" w14:textId="74B6D5ED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1796C3DE" w:rsidR="435BA1F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AXI SPI module shall have a tri state output buffer for the MOSI</w:t>
      </w:r>
      <w:r w:rsidRPr="1796C3DE" w:rsidR="1831016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signal</w:t>
      </w:r>
      <w:r w:rsidRPr="1796C3DE" w:rsidR="5F4F3A2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1796C3DE" w:rsidR="435BA1F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(</w:t>
      </w:r>
      <w:r w:rsidRPr="1796C3DE" w:rsidR="38708F2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MOSI</w:t>
      </w:r>
      <w:r w:rsidRPr="1796C3DE" w:rsidR="435BA1F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_O) that is enabled when </w:t>
      </w:r>
      <w:r w:rsidRPr="1796C3DE" w:rsidR="7A5B285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MOSI</w:t>
      </w:r>
      <w:r w:rsidRPr="1796C3DE" w:rsidR="435BA1F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_T is active low and disabled when SCK_T is active high.</w:t>
      </w:r>
    </w:p>
    <w:p w:rsidR="30E2FD31" w:rsidP="1796C3DE" w:rsidRDefault="30E2FD31" w14:paraId="4432A914" w14:textId="34CB6D8E">
      <w:pPr>
        <w:pStyle w:val="Normal"/>
        <w:ind w:left="360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1796C3DE" w:rsidR="30E2FD3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SPI MISO</w:t>
      </w:r>
    </w:p>
    <w:p w:rsidR="795EE602" w:rsidP="1796C3DE" w:rsidRDefault="795EE602" w14:paraId="60F08C57" w14:textId="35D478B5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1796C3DE" w:rsidR="795EE60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AXI SPI module shall take an input MISO signal into MISO_I when SPI is configured as master.</w:t>
      </w:r>
    </w:p>
    <w:p w:rsidR="795EE602" w:rsidP="1796C3DE" w:rsidRDefault="795EE602" w14:paraId="347B7EBB" w14:textId="44561A6B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1796C3DE" w:rsidR="795EE60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AXI SPI module shall have a tri state output buffer for the MISO signal (MISO_O) that is enabled when MISO_T is active low and disabled when </w:t>
      </w:r>
      <w:r w:rsidRPr="1796C3DE" w:rsidR="0287B33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MISO</w:t>
      </w:r>
      <w:r w:rsidRPr="1796C3DE" w:rsidR="795EE60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_T is active high.</w:t>
      </w:r>
    </w:p>
    <w:p w:rsidR="4258B4C0" w:rsidP="1796C3DE" w:rsidRDefault="4258B4C0" w14:paraId="600472F6" w14:textId="52BAC7BF">
      <w:pPr>
        <w:pStyle w:val="Normal"/>
        <w:ind w:left="360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1796C3DE" w:rsidR="4258B4C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SPISEL</w:t>
      </w:r>
    </w:p>
    <w:p w:rsidR="496C7E6E" w:rsidP="1796C3DE" w:rsidRDefault="496C7E6E" w14:paraId="4BDA1F9F" w14:textId="62EF3DEA">
      <w:pPr>
        <w:pStyle w:val="ListParagraph"/>
        <w:numPr>
          <w:ilvl w:val="0"/>
          <w:numId w:val="3"/>
        </w:numPr>
        <w:rPr>
          <w:b w:val="1"/>
          <w:bCs w:val="1"/>
          <w:noProof w:val="0"/>
          <w:sz w:val="24"/>
          <w:szCs w:val="24"/>
          <w:lang w:val="en-US"/>
        </w:rPr>
      </w:pPr>
      <w:r w:rsidRPr="1796C3DE" w:rsidR="496C7E6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AXI SPI module shall have a slave select signal (SPISEL) that allows </w:t>
      </w:r>
      <w:r w:rsidRPr="1796C3DE" w:rsidR="488CCB7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for the </w:t>
      </w:r>
      <w:r w:rsidRPr="1796C3DE" w:rsidR="2715F33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receiving and transferring of data as a slave.</w:t>
      </w:r>
    </w:p>
    <w:p w:rsidR="7AC5CA0F" w:rsidP="1796C3DE" w:rsidRDefault="7AC5CA0F" w14:paraId="1954804E" w14:textId="53BB51A7">
      <w:pPr>
        <w:pStyle w:val="ListParagraph"/>
        <w:numPr>
          <w:ilvl w:val="0"/>
          <w:numId w:val="3"/>
        </w:numPr>
        <w:rPr>
          <w:b w:val="1"/>
          <w:bCs w:val="1"/>
          <w:noProof w:val="0"/>
          <w:sz w:val="24"/>
          <w:szCs w:val="24"/>
          <w:lang w:val="en-US"/>
        </w:rPr>
      </w:pPr>
      <w:r w:rsidRPr="1796C3DE" w:rsidR="7AC5CA0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The slave select signal line shall cause the interrupt signal (IP2</w:t>
      </w:r>
      <w:r w:rsidRPr="1796C3DE" w:rsidR="48BC2E2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INTC_Irpt) to be asserted if the input is active low when the AXI SPI module is configured as a master</w:t>
      </w:r>
      <w:r w:rsidRPr="1796C3DE" w:rsidR="1968A8E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.</w:t>
      </w:r>
    </w:p>
    <w:p w:rsidR="7502AE04" w:rsidP="1796C3DE" w:rsidRDefault="7502AE04" w14:paraId="06DBCFB1" w14:textId="20BE4098">
      <w:pPr>
        <w:pStyle w:val="Normal"/>
        <w:ind w:left="360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1796C3DE" w:rsidR="7502AE0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SPI SLAVE SELECT</w:t>
      </w:r>
    </w:p>
    <w:p w:rsidR="7502AE04" w:rsidP="1796C3DE" w:rsidRDefault="7502AE04" w14:paraId="043C0F22" w14:textId="78EBB274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1796C3DE" w:rsidR="7502AE0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AXI SPI module shall take (SS_I[(C_NUM_SS_BITS - 1):0])</w:t>
      </w:r>
      <w:r w:rsidRPr="1796C3DE" w:rsidR="61D8CDF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signal when SPI is configured as slave.</w:t>
      </w:r>
    </w:p>
    <w:p w:rsidR="740CADD0" w:rsidP="1796C3DE" w:rsidRDefault="740CADD0" w14:paraId="2AC41064" w14:textId="344F27F6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1796C3DE" w:rsidR="740CADD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AXI SPI module shall have (SS_</w:t>
      </w:r>
      <w:r w:rsidRPr="1796C3DE" w:rsidR="740CADD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O[</w:t>
      </w:r>
      <w:r w:rsidRPr="1796C3DE" w:rsidR="740CADD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(C_NUM_SS_BITS - 1):0]) signal</w:t>
      </w:r>
      <w:r w:rsidRPr="1796C3DE" w:rsidR="0D2B02D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that initially is set high</w:t>
      </w:r>
      <w:r w:rsidRPr="1796C3DE" w:rsidR="740CADD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when SPI is configured as master</w:t>
      </w:r>
      <w:r w:rsidRPr="1796C3DE" w:rsidR="33E7221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and enabled when (SS_O[(C_NUM_SS_BITS - 1):0]) is set low</w:t>
      </w:r>
      <w:r w:rsidRPr="1796C3DE" w:rsidR="740CADD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.</w:t>
      </w:r>
      <w:r w:rsidRPr="1796C3DE" w:rsidR="097686E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41BECF54" w:rsidP="1796C3DE" w:rsidRDefault="41BECF54" w14:paraId="67A80733" w14:textId="0A25FA1C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32314D96" w:rsidR="41BECF5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AXI SPI module shall have tri state ou</w:t>
      </w:r>
      <w:r w:rsidRPr="32314D96" w:rsidR="24257CB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tput buffer for the </w:t>
      </w:r>
      <w:r w:rsidRPr="32314D96" w:rsidR="7519810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(SS_O[(C_NUM_SS_BITS - 1):0]) signal that is enabled when </w:t>
      </w:r>
      <w:r w:rsidRPr="32314D96" w:rsidR="677B19B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(SS_T) is active low and disable when (SS_T) is active high.</w:t>
      </w:r>
    </w:p>
    <w:p w:rsidR="2156DD45" w:rsidP="7362821E" w:rsidRDefault="2156DD45" w14:paraId="0DA7CBD6" w14:textId="41D6B84A">
      <w:pPr>
        <w:pStyle w:val="Normal"/>
        <w:spacing w:before="0" w:beforeAutospacing="off" w:after="160" w:afterAutospacing="off" w:line="259" w:lineRule="auto"/>
        <w:ind w:left="0" w:right="0" w:hanging="0"/>
        <w:jc w:val="left"/>
        <w:rPr>
          <w:rFonts w:ascii="Calibri" w:hAnsi="Calibri" w:eastAsia="Calibri" w:cs="Calibri"/>
          <w:b w:val="1"/>
          <w:bCs w:val="1"/>
          <w:noProof w:val="0"/>
          <w:sz w:val="36"/>
          <w:szCs w:val="36"/>
          <w:u w:val="single"/>
          <w:lang w:val="en-US"/>
        </w:rPr>
      </w:pPr>
      <w:r w:rsidRPr="7362821E" w:rsidR="2156DD45">
        <w:rPr>
          <w:rFonts w:ascii="Calibri" w:hAnsi="Calibri" w:eastAsia="Calibri" w:cs="Calibri"/>
          <w:b w:val="1"/>
          <w:bCs w:val="1"/>
          <w:noProof w:val="0"/>
          <w:sz w:val="36"/>
          <w:szCs w:val="36"/>
          <w:u w:val="single"/>
          <w:lang w:val="en-US"/>
        </w:rPr>
        <w:t>SPI I</w:t>
      </w:r>
      <w:r w:rsidRPr="7362821E" w:rsidR="12F55452">
        <w:rPr>
          <w:rFonts w:ascii="Calibri" w:hAnsi="Calibri" w:eastAsia="Calibri" w:cs="Calibri"/>
          <w:b w:val="1"/>
          <w:bCs w:val="1"/>
          <w:noProof w:val="0"/>
          <w:sz w:val="36"/>
          <w:szCs w:val="36"/>
          <w:u w:val="single"/>
          <w:lang w:val="en-US"/>
        </w:rPr>
        <w:t xml:space="preserve">nterface </w:t>
      </w:r>
      <w:r w:rsidRPr="7362821E" w:rsidR="12F55452">
        <w:rPr>
          <w:rFonts w:ascii="Calibri" w:hAnsi="Calibri" w:eastAsia="Calibri" w:cs="Calibri"/>
          <w:b w:val="1"/>
          <w:bCs w:val="1"/>
          <w:noProof w:val="0"/>
          <w:sz w:val="36"/>
          <w:szCs w:val="36"/>
          <w:u w:val="single"/>
          <w:lang w:val="en-US"/>
        </w:rPr>
        <w:t>Requirements</w:t>
      </w:r>
      <w:r w:rsidRPr="7362821E" w:rsidR="12F55452">
        <w:rPr>
          <w:rFonts w:ascii="Calibri" w:hAnsi="Calibri" w:eastAsia="Calibri" w:cs="Calibri"/>
          <w:b w:val="1"/>
          <w:bCs w:val="1"/>
          <w:noProof w:val="0"/>
          <w:sz w:val="36"/>
          <w:szCs w:val="36"/>
          <w:u w:val="single"/>
          <w:lang w:val="en-US"/>
        </w:rPr>
        <w:t xml:space="preserve"> </w:t>
      </w:r>
    </w:p>
    <w:p w:rsidR="1707432E" w:rsidP="32314D96" w:rsidRDefault="1707432E" w14:paraId="14B94D47" w14:textId="3CE323A0">
      <w:pPr>
        <w:pStyle w:val="Normal"/>
        <w:ind w:left="360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32314D96" w:rsidR="1707432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SPI </w:t>
      </w:r>
      <w:r w:rsidRPr="32314D96" w:rsidR="641DAC0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</w:t>
      </w:r>
      <w:r w:rsidRPr="32314D96" w:rsidR="046B155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RR Signal</w:t>
      </w:r>
    </w:p>
    <w:p w:rsidR="641DAC02" w:rsidP="32314D96" w:rsidRDefault="641DAC02" w14:paraId="3754C295" w14:textId="0587609C">
      <w:pPr>
        <w:pStyle w:val="ListParagraph"/>
        <w:numPr>
          <w:ilvl w:val="0"/>
          <w:numId w:val="1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32314D96" w:rsidR="641DAC0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SPI module shall be reset when </w:t>
      </w:r>
      <w:r w:rsidRPr="32314D96" w:rsidR="6E8095B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receiving “0x0000000A” of (SRR) signal. </w:t>
      </w:r>
    </w:p>
    <w:p w:rsidR="3DD81B36" w:rsidP="32314D96" w:rsidRDefault="3DD81B36" w14:paraId="48336A94" w14:textId="6EAABA1A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32314D96" w:rsidR="3DD81B3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  </w:t>
      </w:r>
      <w:r w:rsidRPr="32314D96" w:rsidR="3DD81B36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SPI SPICR Signal</w:t>
      </w:r>
    </w:p>
    <w:p w:rsidR="3DD81B36" w:rsidP="32314D96" w:rsidRDefault="3DD81B36" w14:paraId="016029FD" w14:textId="0879644A">
      <w:pPr>
        <w:pStyle w:val="ListParagraph"/>
        <w:numPr>
          <w:ilvl w:val="0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32314D96" w:rsidR="3DD81B3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SPI module shall enable “LOOPBACK” mode when </w:t>
      </w:r>
      <w:r w:rsidRPr="32314D96" w:rsidR="60987113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(</w:t>
      </w:r>
      <w:proofErr w:type="spellStart"/>
      <w:r w:rsidRPr="32314D96" w:rsidR="5D5E27F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loop_en</w:t>
      </w:r>
      <w:proofErr w:type="spellEnd"/>
      <w:r w:rsidRPr="32314D96" w:rsidR="5D5E27F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)</w:t>
      </w:r>
      <w:r w:rsidRPr="32314D96" w:rsidR="28DD44F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is high and enable normal operation when (</w:t>
      </w:r>
      <w:r w:rsidRPr="32314D96" w:rsidR="436171E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loop_en</w:t>
      </w:r>
      <w:r w:rsidRPr="32314D96" w:rsidR="28DD44F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) is low.</w:t>
      </w:r>
    </w:p>
    <w:p w:rsidR="3DD81B36" w:rsidP="32314D96" w:rsidRDefault="3DD81B36" w14:paraId="56BA8954" w14:textId="06302120">
      <w:pPr>
        <w:pStyle w:val="ListParagraph"/>
        <w:numPr>
          <w:ilvl w:val="0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32314D96" w:rsidR="3DD81B3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SPI module shall </w:t>
      </w:r>
      <w:r w:rsidRPr="32314D96" w:rsidR="05658D8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be disabled </w:t>
      </w:r>
      <w:r w:rsidRPr="32314D96" w:rsidR="33E6370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and both master and slave outputs</w:t>
      </w:r>
      <w:r w:rsidRPr="32314D96" w:rsidR="564F3D2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, </w:t>
      </w:r>
      <w:r w:rsidRPr="32314D96" w:rsidR="33E6370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inpu</w:t>
      </w:r>
      <w:r w:rsidRPr="32314D96" w:rsidR="5E16D57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t</w:t>
      </w:r>
      <w:r w:rsidRPr="32314D96" w:rsidR="33E6370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s is ignored</w:t>
      </w:r>
      <w:r w:rsidRPr="32314D96" w:rsidR="0DA15B0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2314D96" w:rsidR="05658D8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when (</w:t>
      </w:r>
      <w:proofErr w:type="spellStart"/>
      <w:r w:rsidRPr="32314D96" w:rsidR="322A34C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spi_en</w:t>
      </w:r>
      <w:proofErr w:type="spellEnd"/>
      <w:r w:rsidRPr="32314D96" w:rsidR="322A34C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)</w:t>
      </w:r>
      <w:r w:rsidRPr="32314D96" w:rsidR="05658D8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is low and enabled when (</w:t>
      </w:r>
      <w:r w:rsidRPr="32314D96" w:rsidR="0D661ED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spi_en</w:t>
      </w:r>
      <w:r w:rsidRPr="32314D96" w:rsidR="05658D8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) is high.</w:t>
      </w:r>
    </w:p>
    <w:p w:rsidR="555CFAE0" w:rsidP="32314D96" w:rsidRDefault="555CFAE0" w14:paraId="4AC905F6" w14:textId="21B682E3">
      <w:pPr>
        <w:pStyle w:val="ListParagraph"/>
        <w:numPr>
          <w:ilvl w:val="0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32314D96" w:rsidR="555CFAE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SPI module shall be configured as slave when (</w:t>
      </w:r>
      <w:proofErr w:type="spellStart"/>
      <w:r w:rsidRPr="32314D96" w:rsidR="70671833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master_en</w:t>
      </w:r>
      <w:proofErr w:type="spellEnd"/>
      <w:r w:rsidRPr="32314D96" w:rsidR="555CFAE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) is low</w:t>
      </w:r>
      <w:r w:rsidRPr="32314D96" w:rsidR="3D04E83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or master when (</w:t>
      </w:r>
      <w:r w:rsidRPr="32314D96" w:rsidR="5CA6934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master_en</w:t>
      </w:r>
      <w:r w:rsidRPr="32314D96" w:rsidR="3D04E83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) is high.</w:t>
      </w:r>
    </w:p>
    <w:p w:rsidR="1A37928D" w:rsidP="32314D96" w:rsidRDefault="1A37928D" w14:paraId="31CF6ED8" w14:textId="2D4E27E1">
      <w:pPr>
        <w:pStyle w:val="ListParagraph"/>
        <w:numPr>
          <w:ilvl w:val="0"/>
          <w:numId w:val="12"/>
        </w:numPr>
        <w:rPr>
          <w:b w:val="0"/>
          <w:bCs w:val="0"/>
          <w:noProof w:val="0"/>
          <w:sz w:val="24"/>
          <w:szCs w:val="24"/>
          <w:lang w:val="en-US"/>
        </w:rPr>
      </w:pPr>
      <w:r w:rsidRPr="32314D96" w:rsidR="1A37928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SPI module </w:t>
      </w:r>
      <w:r w:rsidRPr="32314D96" w:rsidR="1A37928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shall active high clock</w:t>
      </w:r>
      <w:r w:rsidRPr="32314D96" w:rsidR="1428177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when (CPOL) is low and active low clock when (CPOL) is high.</w:t>
      </w:r>
    </w:p>
    <w:p w:rsidR="1428177C" w:rsidP="32314D96" w:rsidRDefault="1428177C" w14:paraId="6CE694C4" w14:textId="26408BE2">
      <w:pPr>
        <w:pStyle w:val="ListParagraph"/>
        <w:numPr>
          <w:ilvl w:val="0"/>
          <w:numId w:val="12"/>
        </w:numPr>
        <w:rPr>
          <w:b w:val="0"/>
          <w:bCs w:val="0"/>
          <w:noProof w:val="0"/>
          <w:sz w:val="24"/>
          <w:szCs w:val="24"/>
          <w:lang w:val="en-US"/>
        </w:rPr>
      </w:pPr>
      <w:r w:rsidRPr="32314D96" w:rsidR="1428177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SPI module shall </w:t>
      </w:r>
      <w:r w:rsidRPr="32314D96" w:rsidR="1428177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sample</w:t>
      </w:r>
      <w:r w:rsidRPr="32314D96" w:rsidR="1428177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data at rising edge of clock when (CPHA) is low and sample</w:t>
      </w:r>
      <w:r w:rsidRPr="32314D96" w:rsidR="1428177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data at falling edge of clock when </w:t>
      </w:r>
      <w:r w:rsidRPr="32314D96" w:rsidR="12D96B9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(CPHA) is high.</w:t>
      </w:r>
      <w:r w:rsidRPr="32314D96" w:rsidR="1A37928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69E1D366" w:rsidP="32314D96" w:rsidRDefault="69E1D366" w14:paraId="4A94CA42" w14:textId="7D6BA13B">
      <w:pPr>
        <w:pStyle w:val="ListParagraph"/>
        <w:numPr>
          <w:ilvl w:val="0"/>
          <w:numId w:val="12"/>
        </w:numPr>
        <w:rPr>
          <w:b w:val="0"/>
          <w:bCs w:val="0"/>
          <w:noProof w:val="0"/>
          <w:sz w:val="24"/>
          <w:szCs w:val="24"/>
          <w:lang w:val="en-US"/>
        </w:rPr>
      </w:pPr>
      <w:r w:rsidRPr="32314D96" w:rsidR="69E1D36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SPI module shall reset TX FIFO when (</w:t>
      </w:r>
      <w:proofErr w:type="spellStart"/>
      <w:r w:rsidRPr="32314D96" w:rsidR="69E1D36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tx_fifo_rst</w:t>
      </w:r>
      <w:proofErr w:type="spellEnd"/>
      <w:r w:rsidRPr="32314D96" w:rsidR="69E1D36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) is high </w:t>
      </w:r>
      <w:r w:rsidRPr="32314D96" w:rsidR="1200632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and TX FIFO is under normal operation when (</w:t>
      </w:r>
      <w:proofErr w:type="spellStart"/>
      <w:r w:rsidRPr="32314D96" w:rsidR="1200632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tx_fifo_rst</w:t>
      </w:r>
      <w:proofErr w:type="spellEnd"/>
      <w:r w:rsidRPr="32314D96" w:rsidR="1200632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) is low.</w:t>
      </w:r>
    </w:p>
    <w:p w:rsidR="12006326" w:rsidP="32314D96" w:rsidRDefault="12006326" w14:paraId="74DAED82" w14:textId="4932F332">
      <w:pPr>
        <w:pStyle w:val="ListParagraph"/>
        <w:numPr>
          <w:ilvl w:val="0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32314D96" w:rsidR="1200632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SPI module shall reset RX FIFO when (rx_fifo_rst</w:t>
      </w:r>
      <w:r w:rsidRPr="32314D96" w:rsidR="1200632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) is high and RX FIFO is under normal operation when (rx_fifo_rst</w:t>
      </w:r>
      <w:r w:rsidRPr="32314D96" w:rsidR="1200632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) is low.</w:t>
      </w:r>
    </w:p>
    <w:p w:rsidR="12006326" w:rsidP="32314D96" w:rsidRDefault="12006326" w14:paraId="526555FA" w14:textId="2162CFE8">
      <w:pPr>
        <w:pStyle w:val="ListParagraph"/>
        <w:numPr>
          <w:ilvl w:val="0"/>
          <w:numId w:val="12"/>
        </w:numPr>
        <w:rPr>
          <w:rFonts w:ascii="Symbol" w:hAnsi="Symbol" w:eastAsia="Symbol" w:cs="Symbol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32314D96" w:rsidR="1200632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SPI module shall enable </w:t>
      </w:r>
      <w:r w:rsidRPr="32314D96" w:rsidR="1200632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manual</w:t>
      </w:r>
      <w:r w:rsidRPr="32314D96" w:rsidR="1200632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slave select mode when (</w:t>
      </w:r>
      <w:proofErr w:type="spellStart"/>
      <w:r w:rsidRPr="32314D96" w:rsidR="1200632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mss</w:t>
      </w:r>
      <w:proofErr w:type="spellEnd"/>
      <w:r w:rsidRPr="32314D96" w:rsidR="1200632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) is high and </w:t>
      </w:r>
      <w:r w:rsidRPr="32314D96" w:rsidR="1C9934A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enable automatic slave select mode when (mss) is low.</w:t>
      </w:r>
    </w:p>
    <w:p w:rsidR="5B4882B5" w:rsidP="32314D96" w:rsidRDefault="5B4882B5" w14:paraId="4D58B375" w14:textId="6C80F3DF">
      <w:pPr>
        <w:pStyle w:val="ListParagraph"/>
        <w:numPr>
          <w:ilvl w:val="0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32314D96" w:rsidR="5B4882B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SPI module shall not outputs data to slave when (</w:t>
      </w:r>
      <w:proofErr w:type="spellStart"/>
      <w:r w:rsidRPr="32314D96" w:rsidR="5B4882B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mas_tran_dis</w:t>
      </w:r>
      <w:proofErr w:type="spellEnd"/>
      <w:r w:rsidRPr="32314D96" w:rsidR="3E237CE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) is high</w:t>
      </w:r>
      <w:r w:rsidRPr="32314D96" w:rsidR="2598D3B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.</w:t>
      </w:r>
    </w:p>
    <w:p w:rsidR="2598D3BA" w:rsidP="32314D96" w:rsidRDefault="2598D3BA" w14:paraId="05F66F41" w14:textId="6C9F1679">
      <w:pPr>
        <w:pStyle w:val="ListParagraph"/>
        <w:numPr>
          <w:ilvl w:val="0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32314D96" w:rsidR="2598D3B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SPI module shall outputs data to slave when (mas_tran_dis) is low.</w:t>
      </w:r>
    </w:p>
    <w:p w:rsidR="2598D3BA" w:rsidP="32314D96" w:rsidRDefault="2598D3BA" w14:paraId="693F1B2E" w14:textId="29697679">
      <w:pPr>
        <w:pStyle w:val="ListParagraph"/>
        <w:numPr>
          <w:ilvl w:val="0"/>
          <w:numId w:val="12"/>
        </w:numPr>
        <w:rPr>
          <w:b w:val="0"/>
          <w:bCs w:val="0"/>
          <w:noProof w:val="0"/>
          <w:sz w:val="24"/>
          <w:szCs w:val="24"/>
          <w:lang w:val="en-US"/>
        </w:rPr>
      </w:pPr>
      <w:r w:rsidRPr="32314D96" w:rsidR="2598D3B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SPI module shall </w:t>
      </w:r>
      <w:r w:rsidRPr="32314D96" w:rsidR="1139F26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enable MSB first format when (LSB_EN) is low and </w:t>
      </w:r>
      <w:r w:rsidRPr="32314D96" w:rsidR="409ED06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enable LSB first format when (LSB_EN) is high.</w:t>
      </w:r>
    </w:p>
    <w:p w:rsidR="70DB1E62" w:rsidP="32314D96" w:rsidRDefault="70DB1E62" w14:paraId="4186B877" w14:textId="546D86FB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32314D96" w:rsidR="70DB1E6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SPI SPISR Signal</w:t>
      </w:r>
    </w:p>
    <w:p w:rsidR="70DB1E62" w:rsidP="32314D96" w:rsidRDefault="70DB1E62" w14:paraId="7215AC4F" w14:textId="39ED795F">
      <w:pPr>
        <w:pStyle w:val="ListParagraph"/>
        <w:numPr>
          <w:ilvl w:val="0"/>
          <w:numId w:val="1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32314D96" w:rsidR="70DB1E6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SPI module shall </w:t>
      </w:r>
      <w:r w:rsidRPr="32314D96" w:rsidR="2678114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set</w:t>
      </w:r>
      <w:r w:rsidRPr="32314D96" w:rsidR="42F47EA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(</w:t>
      </w:r>
      <w:proofErr w:type="spellStart"/>
      <w:r w:rsidRPr="32314D96" w:rsidR="42F47EA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rx_empty</w:t>
      </w:r>
      <w:proofErr w:type="spellEnd"/>
      <w:r w:rsidRPr="32314D96" w:rsidR="42F47EA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) is high when (</w:t>
      </w:r>
      <w:r w:rsidRPr="32314D96" w:rsidR="42F47EA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rx_empty</w:t>
      </w:r>
      <w:r w:rsidRPr="32314D96" w:rsidR="2EA641C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_flag</w:t>
      </w:r>
      <w:r w:rsidRPr="32314D96" w:rsidR="42F47EA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) is high and </w:t>
      </w:r>
      <w:r w:rsidRPr="32314D96" w:rsidR="598E398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set</w:t>
      </w:r>
      <w:r w:rsidRPr="32314D96" w:rsidR="72BEF52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(</w:t>
      </w:r>
      <w:proofErr w:type="spellStart"/>
      <w:r w:rsidRPr="32314D96" w:rsidR="72BEF52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rx_empty</w:t>
      </w:r>
      <w:proofErr w:type="spellEnd"/>
      <w:r w:rsidRPr="32314D96" w:rsidR="72BEF52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) is low when (</w:t>
      </w:r>
      <w:proofErr w:type="spellStart"/>
      <w:r w:rsidRPr="32314D96" w:rsidR="72BEF52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rx_empty</w:t>
      </w:r>
      <w:r w:rsidRPr="32314D96" w:rsidR="44AEC78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_flag</w:t>
      </w:r>
      <w:proofErr w:type="spellEnd"/>
      <w:r w:rsidRPr="32314D96" w:rsidR="72BEF52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) is low.</w:t>
      </w:r>
    </w:p>
    <w:p w:rsidR="72BEF520" w:rsidP="32314D96" w:rsidRDefault="72BEF520" w14:paraId="668466E9" w14:textId="4C569C36">
      <w:pPr>
        <w:pStyle w:val="ListParagraph"/>
        <w:numPr>
          <w:ilvl w:val="0"/>
          <w:numId w:val="1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32314D96" w:rsidR="72BEF52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SPI module shall s</w:t>
      </w:r>
      <w:r w:rsidRPr="32314D96" w:rsidR="604923F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et</w:t>
      </w:r>
      <w:r w:rsidRPr="32314D96" w:rsidR="72BEF52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(</w:t>
      </w:r>
      <w:proofErr w:type="spellStart"/>
      <w:r w:rsidRPr="32314D96" w:rsidR="72BEF52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rx_full</w:t>
      </w:r>
      <w:proofErr w:type="spellEnd"/>
      <w:r w:rsidRPr="32314D96" w:rsidR="72BEF52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) is high when (</w:t>
      </w:r>
      <w:r w:rsidRPr="32314D96" w:rsidR="72BEF52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rx_</w:t>
      </w:r>
      <w:r w:rsidRPr="32314D96" w:rsidR="0136A46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full_flag</w:t>
      </w:r>
      <w:r w:rsidRPr="32314D96" w:rsidR="72BEF52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) is high and se</w:t>
      </w:r>
      <w:r w:rsidRPr="32314D96" w:rsidR="7A1C9D0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t</w:t>
      </w:r>
      <w:r w:rsidRPr="32314D96" w:rsidR="72BEF52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(</w:t>
      </w:r>
      <w:r w:rsidRPr="32314D96" w:rsidR="72BEF52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rx_empty</w:t>
      </w:r>
      <w:r w:rsidRPr="32314D96" w:rsidR="72BEF52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) is low when (</w:t>
      </w:r>
      <w:proofErr w:type="spellStart"/>
      <w:r w:rsidRPr="32314D96" w:rsidR="72BEF52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rx</w:t>
      </w:r>
      <w:r w:rsidRPr="32314D96" w:rsidR="0B41366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_full_flag</w:t>
      </w:r>
      <w:proofErr w:type="spellEnd"/>
      <w:r w:rsidRPr="32314D96" w:rsidR="72BEF52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) is low.</w:t>
      </w:r>
    </w:p>
    <w:p w:rsidR="16980112" w:rsidP="32314D96" w:rsidRDefault="16980112" w14:paraId="396446B7" w14:textId="57411033">
      <w:pPr>
        <w:pStyle w:val="ListParagraph"/>
        <w:numPr>
          <w:ilvl w:val="0"/>
          <w:numId w:val="1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32314D96" w:rsidR="1698011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SPI module shall se</w:t>
      </w:r>
      <w:r w:rsidRPr="32314D96" w:rsidR="115A490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t</w:t>
      </w:r>
      <w:r w:rsidRPr="32314D96" w:rsidR="1698011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(</w:t>
      </w:r>
      <w:r w:rsidRPr="32314D96" w:rsidR="1698011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tx_empty</w:t>
      </w:r>
      <w:r w:rsidRPr="32314D96" w:rsidR="1698011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) is high when (</w:t>
      </w:r>
      <w:proofErr w:type="spellStart"/>
      <w:r w:rsidRPr="32314D96" w:rsidR="1698011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tx_empty_flag</w:t>
      </w:r>
      <w:proofErr w:type="spellEnd"/>
      <w:r w:rsidRPr="32314D96" w:rsidR="1698011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) is high and se</w:t>
      </w:r>
      <w:r w:rsidRPr="32314D96" w:rsidR="0CF82BB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t</w:t>
      </w:r>
      <w:r w:rsidRPr="32314D96" w:rsidR="1698011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(</w:t>
      </w:r>
      <w:proofErr w:type="spellStart"/>
      <w:r w:rsidRPr="32314D96" w:rsidR="1698011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tx_empty</w:t>
      </w:r>
      <w:proofErr w:type="spellEnd"/>
      <w:r w:rsidRPr="32314D96" w:rsidR="1698011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) is low when (</w:t>
      </w:r>
      <w:proofErr w:type="spellStart"/>
      <w:r w:rsidRPr="32314D96" w:rsidR="1698011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tx_empty_flag</w:t>
      </w:r>
      <w:proofErr w:type="spellEnd"/>
      <w:r w:rsidRPr="32314D96" w:rsidR="1698011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) is low.</w:t>
      </w:r>
    </w:p>
    <w:p w:rsidR="16980112" w:rsidP="32314D96" w:rsidRDefault="16980112" w14:paraId="72BAEB50" w14:textId="2F53D475">
      <w:pPr>
        <w:pStyle w:val="ListParagraph"/>
        <w:numPr>
          <w:ilvl w:val="0"/>
          <w:numId w:val="1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32314D96" w:rsidR="1698011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SPI module shall s</w:t>
      </w:r>
      <w:r w:rsidRPr="32314D96" w:rsidR="6A35AAA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et</w:t>
      </w:r>
      <w:r w:rsidRPr="32314D96" w:rsidR="1698011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(</w:t>
      </w:r>
      <w:proofErr w:type="spellStart"/>
      <w:r w:rsidRPr="32314D96" w:rsidR="1698011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tx_full</w:t>
      </w:r>
      <w:proofErr w:type="spellEnd"/>
      <w:r w:rsidRPr="32314D96" w:rsidR="1698011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) is high when (</w:t>
      </w:r>
      <w:r w:rsidRPr="32314D96" w:rsidR="1698011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tx_</w:t>
      </w:r>
      <w:r w:rsidRPr="32314D96" w:rsidR="1698011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full_flag</w:t>
      </w:r>
      <w:r w:rsidRPr="32314D96" w:rsidR="1698011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) is high and se</w:t>
      </w:r>
      <w:r w:rsidRPr="32314D96" w:rsidR="4D0B0C8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t</w:t>
      </w:r>
      <w:r w:rsidRPr="32314D96" w:rsidR="1698011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(tx_empty</w:t>
      </w:r>
      <w:r w:rsidRPr="32314D96" w:rsidR="1698011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) is low when (</w:t>
      </w:r>
      <w:proofErr w:type="spellStart"/>
      <w:r w:rsidRPr="32314D96" w:rsidR="1698011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tx_full_flag</w:t>
      </w:r>
      <w:proofErr w:type="spellEnd"/>
      <w:r w:rsidRPr="32314D96" w:rsidR="1698011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) is low.</w:t>
      </w:r>
    </w:p>
    <w:p w:rsidR="4D6E4F14" w:rsidP="32314D96" w:rsidRDefault="4D6E4F14" w14:paraId="55516ECF" w14:textId="3AE3201F">
      <w:pPr>
        <w:pStyle w:val="ListParagraph"/>
        <w:numPr>
          <w:ilvl w:val="0"/>
          <w:numId w:val="1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noProof w:val="0"/>
          <w:sz w:val="24"/>
          <w:szCs w:val="24"/>
          <w:lang w:val="en-US"/>
        </w:rPr>
      </w:pPr>
      <w:r w:rsidRPr="32314D96" w:rsidR="4D6E4F1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SPI module shall set (MODF) high when (SSEL) is active while SPI mo</w:t>
      </w:r>
      <w:r w:rsidRPr="32314D96" w:rsidR="589C221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dule is configured as mater</w:t>
      </w:r>
      <w:r w:rsidRPr="32314D96" w:rsidR="116BF6A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and set (MODF) low when no error is detected.</w:t>
      </w:r>
    </w:p>
    <w:p w:rsidR="72A7AFBC" w:rsidP="32314D96" w:rsidRDefault="72A7AFBC" w14:paraId="7216E2EE" w14:textId="248693FB">
      <w:pPr>
        <w:pStyle w:val="ListParagraph"/>
        <w:numPr>
          <w:ilvl w:val="0"/>
          <w:numId w:val="1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32314D96" w:rsidR="72A7AFB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SPI module shall set (</w:t>
      </w:r>
      <w:proofErr w:type="spellStart"/>
      <w:r w:rsidRPr="32314D96" w:rsidR="72A7AFB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slave_mode_select</w:t>
      </w:r>
      <w:proofErr w:type="spellEnd"/>
      <w:r w:rsidRPr="32314D96" w:rsidR="72A7AFB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) high when (SSEL) is high</w:t>
      </w:r>
      <w:r w:rsidRPr="32314D96" w:rsidR="46F9531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and set (</w:t>
      </w:r>
      <w:r w:rsidRPr="32314D96" w:rsidR="46F9531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slave_mode_select</w:t>
      </w:r>
      <w:r w:rsidRPr="32314D96" w:rsidR="46F9531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) low when (SSEL) is low.</w:t>
      </w:r>
    </w:p>
    <w:p w:rsidR="32314D96" w:rsidP="32314D96" w:rsidRDefault="32314D96" w14:paraId="1AD43D55" w14:textId="0140BBFB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</w:p>
    <w:p w:rsidR="74119565" w:rsidP="32314D96" w:rsidRDefault="74119565" w14:paraId="5B55F1BA" w14:textId="0B4DED59">
      <w:pPr>
        <w:pStyle w:val="Normal"/>
      </w:pPr>
      <w:r w:rsidRPr="32314D96" w:rsidR="7411956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AXI INTERFACE REQUIREMENTS</w:t>
      </w:r>
    </w:p>
    <w:p w:rsidR="762E20C6" w:rsidP="32314D96" w:rsidRDefault="762E20C6" w14:paraId="3BA34939" w14:textId="20345BC7">
      <w:pPr>
        <w:pStyle w:val="Normal"/>
        <w:bidi w:val="0"/>
        <w:spacing w:line="360" w:lineRule="auto"/>
        <w:ind w:left="360"/>
      </w:pPr>
      <w:r w:rsidRPr="32314D96" w:rsidR="762E20C6">
        <w:rPr>
          <w:rFonts w:ascii="Calibri" w:hAnsi="Calibri" w:eastAsia="Calibri" w:cs="Calibri"/>
          <w:b w:val="1"/>
          <w:bCs w:val="1"/>
          <w:noProof w:val="0"/>
          <w:sz w:val="24"/>
          <w:szCs w:val="24"/>
          <w:u w:val="single"/>
          <w:lang w:val="en-US"/>
        </w:rPr>
        <w:t xml:space="preserve">AXI Interface Write Address Channel Signals </w:t>
      </w:r>
    </w:p>
    <w:p w:rsidR="762E20C6" w:rsidP="32314D96" w:rsidRDefault="762E20C6" w14:paraId="5DEEA819" w14:textId="6F366BA9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2314D96" w:rsidR="762E20C6">
        <w:rPr>
          <w:noProof w:val="0"/>
          <w:lang w:val="en-US"/>
        </w:rPr>
        <w:t xml:space="preserve">AXI </w:t>
      </w:r>
      <w:r w:rsidRPr="32314D96" w:rsidR="3B074E5A">
        <w:rPr>
          <w:noProof w:val="0"/>
          <w:lang w:val="en-US"/>
        </w:rPr>
        <w:t xml:space="preserve">interface </w:t>
      </w:r>
      <w:r w:rsidRPr="32314D96" w:rsidR="762E20C6">
        <w:rPr>
          <w:noProof w:val="0"/>
          <w:lang w:val="en-US"/>
        </w:rPr>
        <w:t xml:space="preserve">write address input (S_AXI_AWADDR) of </w:t>
      </w:r>
      <w:r w:rsidRPr="32314D96" w:rsidR="762E20C6">
        <w:rPr>
          <w:noProof w:val="0"/>
          <w:lang w:val="en-US"/>
        </w:rPr>
        <w:t xml:space="preserve">32 bit size </w:t>
      </w:r>
    </w:p>
    <w:p w:rsidR="762E20C6" w:rsidP="32314D96" w:rsidRDefault="762E20C6" w14:paraId="1C5A6686" w14:textId="600D43A2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2314D96" w:rsidR="762E20C6">
        <w:rPr>
          <w:rFonts w:ascii="Calibri" w:hAnsi="Calibri" w:eastAsia="Calibri" w:cs="Calibri"/>
          <w:noProof w:val="0"/>
          <w:lang w:val="en-US"/>
        </w:rPr>
        <w:t xml:space="preserve">AXI </w:t>
      </w:r>
      <w:r w:rsidRPr="32314D96" w:rsidR="450BAB26">
        <w:rPr>
          <w:rFonts w:ascii="Calibri" w:hAnsi="Calibri" w:eastAsia="Calibri" w:cs="Calibri"/>
          <w:noProof w:val="0"/>
          <w:lang w:val="en-US"/>
        </w:rPr>
        <w:t xml:space="preserve">interface </w:t>
      </w:r>
      <w:r w:rsidRPr="32314D96" w:rsidR="762E20C6">
        <w:rPr>
          <w:rFonts w:ascii="Calibri" w:hAnsi="Calibri" w:eastAsia="Calibri" w:cs="Calibri"/>
          <w:noProof w:val="0"/>
          <w:lang w:val="en-US"/>
        </w:rPr>
        <w:t>module shall have a write address ready output (</w:t>
      </w:r>
      <w:r w:rsidRPr="32314D96" w:rsidR="762E20C6">
        <w:rPr>
          <w:noProof w:val="0"/>
          <w:lang w:val="en-US"/>
        </w:rPr>
        <w:t>S_AXI_AWREADY</w:t>
      </w:r>
      <w:r w:rsidRPr="32314D96" w:rsidR="762E20C6">
        <w:rPr>
          <w:rFonts w:ascii="Helvetica" w:hAnsi="Helvetica" w:eastAsia="Helvetica" w:cs="Helvetica"/>
          <w:noProof w:val="0"/>
          <w:sz w:val="18"/>
          <w:szCs w:val="18"/>
          <w:lang w:val="en-US"/>
        </w:rPr>
        <w:t>)</w:t>
      </w:r>
      <w:r w:rsidRPr="32314D96" w:rsidR="762E20C6">
        <w:rPr>
          <w:rFonts w:ascii="Calibri" w:hAnsi="Calibri" w:eastAsia="Calibri" w:cs="Calibri"/>
          <w:noProof w:val="0"/>
          <w:lang w:val="en-US"/>
        </w:rPr>
        <w:t xml:space="preserve"> initially set low, that is enabled the clock cycle after write response ready </w:t>
      </w:r>
      <w:r w:rsidRPr="32314D96" w:rsidR="762E20C6">
        <w:rPr>
          <w:rFonts w:ascii="Calibri Light" w:hAnsi="Calibri Light" w:eastAsia="Calibri Light" w:cs="Calibri Light"/>
          <w:noProof w:val="0"/>
          <w:lang w:val="en-US"/>
        </w:rPr>
        <w:t>(S_AXI_BREADY</w:t>
      </w:r>
      <w:r w:rsidRPr="32314D96" w:rsidR="762E20C6">
        <w:rPr>
          <w:rFonts w:ascii="Helvetica" w:hAnsi="Helvetica" w:eastAsia="Helvetica" w:cs="Helvetica"/>
          <w:noProof w:val="0"/>
          <w:sz w:val="18"/>
          <w:szCs w:val="18"/>
          <w:lang w:val="en-US"/>
        </w:rPr>
        <w:t>)</w:t>
      </w:r>
      <w:r w:rsidRPr="32314D96" w:rsidR="762E20C6">
        <w:rPr>
          <w:rFonts w:ascii="Calibri" w:hAnsi="Calibri" w:eastAsia="Calibri" w:cs="Calibri"/>
          <w:noProof w:val="0"/>
          <w:lang w:val="en-US"/>
        </w:rPr>
        <w:t xml:space="preserve"> and write address valid </w:t>
      </w:r>
      <w:r w:rsidRPr="32314D96" w:rsidR="762E20C6">
        <w:rPr>
          <w:rFonts w:ascii="Calibri Light" w:hAnsi="Calibri Light" w:eastAsia="Calibri Light" w:cs="Calibri Light"/>
          <w:noProof w:val="0"/>
          <w:lang w:val="en-US"/>
        </w:rPr>
        <w:t>(S_AXI_AWVALID</w:t>
      </w:r>
      <w:r w:rsidRPr="32314D96" w:rsidR="762E20C6">
        <w:rPr>
          <w:rFonts w:ascii="Helvetica" w:hAnsi="Helvetica" w:eastAsia="Helvetica" w:cs="Helvetica"/>
          <w:noProof w:val="0"/>
          <w:sz w:val="18"/>
          <w:szCs w:val="18"/>
          <w:lang w:val="en-US"/>
        </w:rPr>
        <w:t xml:space="preserve">) </w:t>
      </w:r>
      <w:r w:rsidRPr="32314D96" w:rsidR="762E20C6">
        <w:rPr>
          <w:rFonts w:ascii="Calibri" w:hAnsi="Calibri" w:eastAsia="Calibri" w:cs="Calibri"/>
          <w:noProof w:val="0"/>
          <w:lang w:val="en-US"/>
        </w:rPr>
        <w:t>are set high and to be inverted in the next clock cycle.</w:t>
      </w:r>
    </w:p>
    <w:p w:rsidR="762E20C6" w:rsidP="32314D96" w:rsidRDefault="762E20C6" w14:paraId="2BB0FE38" w14:textId="4EB6CB2B">
      <w:pPr>
        <w:pStyle w:val="Normal"/>
        <w:bidi w:val="0"/>
        <w:spacing w:line="360" w:lineRule="auto"/>
        <w:ind w:left="360"/>
      </w:pPr>
      <w:r w:rsidRPr="32314D96" w:rsidR="762E20C6">
        <w:rPr>
          <w:rFonts w:ascii="Calibri" w:hAnsi="Calibri" w:eastAsia="Calibri" w:cs="Calibri"/>
          <w:b w:val="1"/>
          <w:bCs w:val="1"/>
          <w:noProof w:val="0"/>
          <w:sz w:val="24"/>
          <w:szCs w:val="24"/>
          <w:u w:val="single"/>
          <w:lang w:val="en-US"/>
        </w:rPr>
        <w:t>AXI Interface</w:t>
      </w:r>
      <w:r w:rsidRPr="32314D96" w:rsidR="421DCE7D">
        <w:rPr>
          <w:rFonts w:ascii="Calibri" w:hAnsi="Calibri" w:eastAsia="Calibri" w:cs="Calibri"/>
          <w:b w:val="1"/>
          <w:bCs w:val="1"/>
          <w:noProof w:val="0"/>
          <w:sz w:val="24"/>
          <w:szCs w:val="24"/>
          <w:u w:val="single"/>
          <w:lang w:val="en-US"/>
        </w:rPr>
        <w:t xml:space="preserve"> </w:t>
      </w:r>
      <w:r w:rsidRPr="32314D96" w:rsidR="762E20C6">
        <w:rPr>
          <w:rFonts w:ascii="Calibri" w:hAnsi="Calibri" w:eastAsia="Calibri" w:cs="Calibri"/>
          <w:b w:val="1"/>
          <w:bCs w:val="1"/>
          <w:noProof w:val="0"/>
          <w:sz w:val="24"/>
          <w:szCs w:val="24"/>
          <w:u w:val="single"/>
          <w:lang w:val="en-US"/>
        </w:rPr>
        <w:t xml:space="preserve">Write Channel Signals </w:t>
      </w:r>
    </w:p>
    <w:p w:rsidR="762E20C6" w:rsidP="32314D96" w:rsidRDefault="762E20C6" w14:paraId="3E7F72C4" w14:textId="0470D516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32314D96" w:rsidR="762E20C6">
        <w:rPr>
          <w:rFonts w:ascii="Calibri" w:hAnsi="Calibri" w:eastAsia="Calibri" w:cs="Calibri"/>
          <w:noProof w:val="0"/>
          <w:lang w:val="en-US"/>
        </w:rPr>
        <w:t xml:space="preserve">The AXI </w:t>
      </w:r>
      <w:r w:rsidRPr="32314D96" w:rsidR="20E5774E">
        <w:rPr>
          <w:rFonts w:ascii="Calibri" w:hAnsi="Calibri" w:eastAsia="Calibri" w:cs="Calibri"/>
          <w:noProof w:val="0"/>
          <w:lang w:val="en-US"/>
        </w:rPr>
        <w:t>interface</w:t>
      </w:r>
      <w:r w:rsidRPr="32314D96" w:rsidR="5713E044">
        <w:rPr>
          <w:rFonts w:ascii="Calibri" w:hAnsi="Calibri" w:eastAsia="Calibri" w:cs="Calibri"/>
          <w:noProof w:val="0"/>
          <w:lang w:val="en-US"/>
        </w:rPr>
        <w:t xml:space="preserve"> </w:t>
      </w:r>
      <w:r w:rsidRPr="32314D96" w:rsidR="762E20C6">
        <w:rPr>
          <w:rFonts w:ascii="Calibri" w:hAnsi="Calibri" w:eastAsia="Calibri" w:cs="Calibri"/>
          <w:noProof w:val="0"/>
          <w:lang w:val="en-US"/>
        </w:rPr>
        <w:t>module</w:t>
      </w:r>
      <w:r w:rsidRPr="32314D96" w:rsidR="762E20C6">
        <w:rPr>
          <w:rFonts w:ascii="Calibri" w:hAnsi="Calibri" w:eastAsia="Calibri" w:cs="Calibri"/>
          <w:noProof w:val="0"/>
          <w:lang w:val="en-US"/>
        </w:rPr>
        <w:t xml:space="preserve"> shall have a 32 bit write data input (S_AXI_AWADDR). </w:t>
      </w:r>
    </w:p>
    <w:p w:rsidR="762E20C6" w:rsidP="32314D96" w:rsidRDefault="762E20C6" w14:paraId="7D4D0D2F" w14:textId="5764E98C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2314D96" w:rsidR="762E20C6">
        <w:rPr>
          <w:rFonts w:ascii="Calibri" w:hAnsi="Calibri" w:eastAsia="Calibri" w:cs="Calibri"/>
          <w:noProof w:val="0"/>
          <w:lang w:val="en-US"/>
        </w:rPr>
        <w:t xml:space="preserve">The AXI </w:t>
      </w:r>
      <w:r w:rsidRPr="32314D96" w:rsidR="1D6F1E92">
        <w:rPr>
          <w:rFonts w:ascii="Calibri" w:hAnsi="Calibri" w:eastAsia="Calibri" w:cs="Calibri"/>
          <w:noProof w:val="0"/>
          <w:lang w:val="en-US"/>
        </w:rPr>
        <w:t xml:space="preserve">interface </w:t>
      </w:r>
      <w:r w:rsidRPr="32314D96" w:rsidR="762E20C6">
        <w:rPr>
          <w:rFonts w:ascii="Calibri" w:hAnsi="Calibri" w:eastAsia="Calibri" w:cs="Calibri"/>
          <w:noProof w:val="0"/>
          <w:lang w:val="en-US"/>
        </w:rPr>
        <w:t>module shall have a 4 bit write strobe (S_AXI_</w:t>
      </w:r>
      <w:r w:rsidRPr="32314D96" w:rsidR="762E20C6">
        <w:rPr>
          <w:rFonts w:ascii="Calibri" w:hAnsi="Calibri" w:eastAsia="Calibri" w:cs="Calibri"/>
          <w:noProof w:val="0"/>
          <w:lang w:val="en-US"/>
        </w:rPr>
        <w:t xml:space="preserve">WSTB[3:0]) that indicates which byte lanes to update in memory </w:t>
      </w:r>
    </w:p>
    <w:p w:rsidR="762E20C6" w:rsidP="32314D96" w:rsidRDefault="762E20C6" w14:paraId="7C9788EB" w14:textId="500F77CF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2314D96" w:rsidR="762E20C6">
        <w:rPr>
          <w:rFonts w:ascii="Calibri" w:hAnsi="Calibri" w:eastAsia="Calibri" w:cs="Calibri"/>
          <w:noProof w:val="0"/>
          <w:lang w:val="en-US"/>
        </w:rPr>
        <w:t xml:space="preserve">AXI </w:t>
      </w:r>
      <w:r w:rsidRPr="32314D96" w:rsidR="77E49986">
        <w:rPr>
          <w:rFonts w:ascii="Calibri" w:hAnsi="Calibri" w:eastAsia="Calibri" w:cs="Calibri"/>
          <w:noProof w:val="0"/>
          <w:lang w:val="en-US"/>
        </w:rPr>
        <w:t xml:space="preserve">inerface </w:t>
      </w:r>
      <w:r w:rsidRPr="32314D96" w:rsidR="762E20C6">
        <w:rPr>
          <w:rFonts w:ascii="Calibri" w:hAnsi="Calibri" w:eastAsia="Calibri" w:cs="Calibri"/>
          <w:noProof w:val="0"/>
          <w:lang w:val="en-US"/>
        </w:rPr>
        <w:t>module shall have a write ready output (</w:t>
      </w:r>
      <w:r w:rsidRPr="32314D96" w:rsidR="762E20C6">
        <w:rPr>
          <w:noProof w:val="0"/>
          <w:lang w:val="en-US"/>
        </w:rPr>
        <w:t>S_AXI_WREADY</w:t>
      </w:r>
      <w:r w:rsidRPr="32314D96" w:rsidR="762E20C6">
        <w:rPr>
          <w:rFonts w:ascii="Helvetica" w:hAnsi="Helvetica" w:eastAsia="Helvetica" w:cs="Helvetica"/>
          <w:noProof w:val="0"/>
          <w:sz w:val="18"/>
          <w:szCs w:val="18"/>
          <w:lang w:val="en-US"/>
        </w:rPr>
        <w:t>)</w:t>
      </w:r>
      <w:r w:rsidRPr="32314D96" w:rsidR="762E20C6">
        <w:rPr>
          <w:rFonts w:ascii="Calibri" w:hAnsi="Calibri" w:eastAsia="Calibri" w:cs="Calibri"/>
          <w:noProof w:val="0"/>
          <w:lang w:val="en-US"/>
        </w:rPr>
        <w:t xml:space="preserve"> initially set low, that is enabled the clock cycle after write response ready </w:t>
      </w:r>
      <w:r w:rsidRPr="32314D96" w:rsidR="762E20C6">
        <w:rPr>
          <w:rFonts w:ascii="Calibri Light" w:hAnsi="Calibri Light" w:eastAsia="Calibri Light" w:cs="Calibri Light"/>
          <w:noProof w:val="0"/>
          <w:lang w:val="en-US"/>
        </w:rPr>
        <w:t>(S_AXI_BREADY</w:t>
      </w:r>
      <w:r w:rsidRPr="32314D96" w:rsidR="762E20C6">
        <w:rPr>
          <w:rFonts w:ascii="Helvetica" w:hAnsi="Helvetica" w:eastAsia="Helvetica" w:cs="Helvetica"/>
          <w:noProof w:val="0"/>
          <w:sz w:val="18"/>
          <w:szCs w:val="18"/>
          <w:lang w:val="en-US"/>
        </w:rPr>
        <w:t>)</w:t>
      </w:r>
      <w:r w:rsidRPr="32314D96" w:rsidR="762E20C6">
        <w:rPr>
          <w:rFonts w:ascii="Calibri" w:hAnsi="Calibri" w:eastAsia="Calibri" w:cs="Calibri"/>
          <w:noProof w:val="0"/>
          <w:lang w:val="en-US"/>
        </w:rPr>
        <w:t xml:space="preserve"> and write valid </w:t>
      </w:r>
      <w:r w:rsidRPr="32314D96" w:rsidR="762E20C6">
        <w:rPr>
          <w:rFonts w:ascii="Calibri Light" w:hAnsi="Calibri Light" w:eastAsia="Calibri Light" w:cs="Calibri Light"/>
          <w:noProof w:val="0"/>
          <w:lang w:val="en-US"/>
        </w:rPr>
        <w:t>(S_AXI_WVALID</w:t>
      </w:r>
      <w:r w:rsidRPr="32314D96" w:rsidR="762E20C6">
        <w:rPr>
          <w:rFonts w:ascii="Helvetica" w:hAnsi="Helvetica" w:eastAsia="Helvetica" w:cs="Helvetica"/>
          <w:noProof w:val="0"/>
          <w:sz w:val="18"/>
          <w:szCs w:val="18"/>
          <w:lang w:val="en-US"/>
        </w:rPr>
        <w:t xml:space="preserve">) </w:t>
      </w:r>
      <w:r w:rsidRPr="32314D96" w:rsidR="762E20C6">
        <w:rPr>
          <w:rFonts w:ascii="Calibri" w:hAnsi="Calibri" w:eastAsia="Calibri" w:cs="Calibri"/>
          <w:noProof w:val="0"/>
          <w:lang w:val="en-US"/>
        </w:rPr>
        <w:t>are set high and to be inverted in the next clock cycle.</w:t>
      </w:r>
    </w:p>
    <w:p w:rsidR="762E20C6" w:rsidP="32314D96" w:rsidRDefault="762E20C6" w14:paraId="10D0EA36" w14:textId="66410224">
      <w:pPr>
        <w:pStyle w:val="Normal"/>
        <w:bidi w:val="0"/>
        <w:spacing w:line="360" w:lineRule="auto"/>
        <w:ind w:left="360"/>
        <w:rPr>
          <w:rFonts w:ascii="Calibri" w:hAnsi="Calibri" w:eastAsia="Calibri" w:cs="Calibri"/>
          <w:b w:val="1"/>
          <w:bCs w:val="1"/>
          <w:noProof w:val="0"/>
          <w:sz w:val="24"/>
          <w:szCs w:val="24"/>
          <w:u w:val="single"/>
          <w:lang w:val="en-US"/>
        </w:rPr>
      </w:pPr>
      <w:r w:rsidRPr="32314D96" w:rsidR="762E20C6">
        <w:rPr>
          <w:rFonts w:ascii="Calibri" w:hAnsi="Calibri" w:eastAsia="Calibri" w:cs="Calibri"/>
          <w:b w:val="1"/>
          <w:bCs w:val="1"/>
          <w:noProof w:val="0"/>
          <w:sz w:val="24"/>
          <w:szCs w:val="24"/>
          <w:u w:val="single"/>
          <w:lang w:val="en-US"/>
        </w:rPr>
        <w:t xml:space="preserve">AXI </w:t>
      </w:r>
      <w:r w:rsidRPr="32314D96" w:rsidR="1CF7AA0B">
        <w:rPr>
          <w:rFonts w:ascii="Calibri" w:hAnsi="Calibri" w:eastAsia="Calibri" w:cs="Calibri"/>
          <w:b w:val="1"/>
          <w:bCs w:val="1"/>
          <w:noProof w:val="0"/>
          <w:sz w:val="24"/>
          <w:szCs w:val="24"/>
          <w:u w:val="single"/>
          <w:lang w:val="en-US"/>
        </w:rPr>
        <w:t xml:space="preserve">Interface </w:t>
      </w:r>
      <w:r w:rsidRPr="32314D96" w:rsidR="762E20C6">
        <w:rPr>
          <w:rFonts w:ascii="Calibri" w:hAnsi="Calibri" w:eastAsia="Calibri" w:cs="Calibri"/>
          <w:b w:val="1"/>
          <w:bCs w:val="1"/>
          <w:noProof w:val="0"/>
          <w:sz w:val="24"/>
          <w:szCs w:val="24"/>
          <w:u w:val="single"/>
          <w:lang w:val="en-US"/>
        </w:rPr>
        <w:t xml:space="preserve">Write Response Channel Signals </w:t>
      </w:r>
    </w:p>
    <w:p w:rsidR="762E20C6" w:rsidP="32314D96" w:rsidRDefault="762E20C6" w14:paraId="49041B22" w14:textId="12B0C343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2314D96" w:rsidR="762E20C6">
        <w:rPr>
          <w:rFonts w:ascii="Calibri" w:hAnsi="Calibri" w:eastAsia="Calibri" w:cs="Calibri"/>
          <w:noProof w:val="0"/>
          <w:lang w:val="en-US"/>
        </w:rPr>
        <w:t xml:space="preserve">AXI </w:t>
      </w:r>
      <w:r w:rsidRPr="32314D96" w:rsidR="10E95A29">
        <w:rPr>
          <w:rFonts w:ascii="Calibri" w:hAnsi="Calibri" w:eastAsia="Calibri" w:cs="Calibri"/>
          <w:noProof w:val="0"/>
          <w:lang w:val="en-US"/>
        </w:rPr>
        <w:t xml:space="preserve">interface </w:t>
      </w:r>
      <w:r w:rsidRPr="32314D96" w:rsidR="762E20C6">
        <w:rPr>
          <w:rFonts w:ascii="Calibri" w:hAnsi="Calibri" w:eastAsia="Calibri" w:cs="Calibri"/>
          <w:noProof w:val="0"/>
          <w:lang w:val="en-US"/>
        </w:rPr>
        <w:t>module shall have a write response valid output (</w:t>
      </w:r>
      <w:r w:rsidRPr="32314D96" w:rsidR="762E20C6">
        <w:rPr>
          <w:noProof w:val="0"/>
          <w:lang w:val="en-US"/>
        </w:rPr>
        <w:t>S_AXI_BVALID</w:t>
      </w:r>
      <w:r w:rsidRPr="32314D96" w:rsidR="762E20C6">
        <w:rPr>
          <w:rFonts w:ascii="Helvetica" w:hAnsi="Helvetica" w:eastAsia="Helvetica" w:cs="Helvetica"/>
          <w:noProof w:val="0"/>
          <w:sz w:val="18"/>
          <w:szCs w:val="18"/>
          <w:lang w:val="en-US"/>
        </w:rPr>
        <w:t>)</w:t>
      </w:r>
      <w:r w:rsidRPr="32314D96" w:rsidR="762E20C6">
        <w:rPr>
          <w:rFonts w:ascii="Calibri" w:hAnsi="Calibri" w:eastAsia="Calibri" w:cs="Calibri"/>
          <w:noProof w:val="0"/>
          <w:lang w:val="en-US"/>
        </w:rPr>
        <w:t xml:space="preserve"> initially set low, that is enabled the clock cycle after write response ready </w:t>
      </w:r>
      <w:r w:rsidRPr="32314D96" w:rsidR="762E20C6">
        <w:rPr>
          <w:rFonts w:ascii="Calibri Light" w:hAnsi="Calibri Light" w:eastAsia="Calibri Light" w:cs="Calibri Light"/>
          <w:noProof w:val="0"/>
          <w:lang w:val="en-US"/>
        </w:rPr>
        <w:t>(S_AXI_BREADY</w:t>
      </w:r>
      <w:r w:rsidRPr="32314D96" w:rsidR="762E20C6">
        <w:rPr>
          <w:rFonts w:ascii="Helvetica" w:hAnsi="Helvetica" w:eastAsia="Helvetica" w:cs="Helvetica"/>
          <w:noProof w:val="0"/>
          <w:sz w:val="18"/>
          <w:szCs w:val="18"/>
          <w:lang w:val="en-US"/>
        </w:rPr>
        <w:t>)</w:t>
      </w:r>
      <w:r w:rsidRPr="32314D96" w:rsidR="762E20C6">
        <w:rPr>
          <w:rFonts w:ascii="Calibri" w:hAnsi="Calibri" w:eastAsia="Calibri" w:cs="Calibri"/>
          <w:noProof w:val="0"/>
          <w:lang w:val="en-US"/>
        </w:rPr>
        <w:t xml:space="preserve"> and write address ready (S_AXI_AWREADY) and write ready </w:t>
      </w:r>
      <w:r w:rsidRPr="32314D96" w:rsidR="762E20C6">
        <w:rPr>
          <w:rFonts w:ascii="Calibri Light" w:hAnsi="Calibri Light" w:eastAsia="Calibri Light" w:cs="Calibri Light"/>
          <w:noProof w:val="0"/>
          <w:lang w:val="en-US"/>
        </w:rPr>
        <w:t>(S_AXI_WREADY</w:t>
      </w:r>
      <w:r w:rsidRPr="32314D96" w:rsidR="762E20C6">
        <w:rPr>
          <w:rFonts w:ascii="Helvetica" w:hAnsi="Helvetica" w:eastAsia="Helvetica" w:cs="Helvetica"/>
          <w:noProof w:val="0"/>
          <w:sz w:val="18"/>
          <w:szCs w:val="18"/>
          <w:lang w:val="en-US"/>
        </w:rPr>
        <w:t xml:space="preserve">)  </w:t>
      </w:r>
      <w:r w:rsidRPr="32314D96" w:rsidR="762E20C6">
        <w:rPr>
          <w:rFonts w:ascii="Calibri" w:hAnsi="Calibri" w:eastAsia="Calibri" w:cs="Calibri"/>
          <w:noProof w:val="0"/>
          <w:lang w:val="en-US"/>
        </w:rPr>
        <w:t xml:space="preserve">are de-asserted one clock cycle after they are asserted.  (1) assertion of </w:t>
      </w:r>
      <w:proofErr w:type="spellStart"/>
      <w:r w:rsidRPr="32314D96" w:rsidR="762E20C6">
        <w:rPr>
          <w:rFonts w:ascii="Calibri" w:hAnsi="Calibri" w:eastAsia="Calibri" w:cs="Calibri"/>
          <w:noProof w:val="0"/>
          <w:lang w:val="en-US"/>
        </w:rPr>
        <w:t>readys</w:t>
      </w:r>
      <w:proofErr w:type="spellEnd"/>
      <w:r w:rsidRPr="32314D96" w:rsidR="762E20C6">
        <w:rPr>
          <w:rFonts w:ascii="Calibri" w:hAnsi="Calibri" w:eastAsia="Calibri" w:cs="Calibri"/>
          <w:noProof w:val="0"/>
          <w:lang w:val="en-US"/>
        </w:rPr>
        <w:t xml:space="preserve"> -&gt; (2) subsequent de-assertions -&gt; (3) S_AXI_BVALID set high</w:t>
      </w:r>
    </w:p>
    <w:p w:rsidR="762E20C6" w:rsidP="32314D96" w:rsidRDefault="762E20C6" w14:paraId="7F8DF48E" w14:textId="72DE86A3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2314D96" w:rsidR="762E20C6">
        <w:rPr>
          <w:rFonts w:ascii="Calibri" w:hAnsi="Calibri" w:eastAsia="Calibri" w:cs="Calibri"/>
          <w:noProof w:val="0"/>
          <w:lang w:val="en-US"/>
        </w:rPr>
        <w:t>Write response (S_AXI_BRESP) outputs 2 bit signal based on status of write transaction</w:t>
      </w:r>
    </w:p>
    <w:p w:rsidR="762E20C6" w:rsidP="32314D96" w:rsidRDefault="762E20C6" w14:paraId="5A6A8BE4" w14:textId="265FE79A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2314D96" w:rsidR="762E20C6">
        <w:rPr>
          <w:rFonts w:ascii="Calibri" w:hAnsi="Calibri" w:eastAsia="Calibri" w:cs="Calibri"/>
          <w:noProof w:val="0"/>
          <w:lang w:val="en-US"/>
        </w:rPr>
        <w:t>00 – OKAY (normal response)</w:t>
      </w:r>
    </w:p>
    <w:p w:rsidR="762E20C6" w:rsidP="32314D96" w:rsidRDefault="762E20C6" w14:paraId="5D939616" w14:textId="2ACD9251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2314D96" w:rsidR="762E20C6">
        <w:rPr>
          <w:rFonts w:ascii="Calibri" w:hAnsi="Calibri" w:eastAsia="Calibri" w:cs="Calibri"/>
          <w:noProof w:val="0"/>
          <w:lang w:val="en-US"/>
        </w:rPr>
        <w:t>10 – SLVERR (write address present, cannot complete transaction)</w:t>
      </w:r>
    </w:p>
    <w:p w:rsidR="762E20C6" w:rsidP="32314D96" w:rsidRDefault="762E20C6" w14:paraId="6D81C93E" w14:textId="7D301492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2314D96" w:rsidR="762E20C6">
        <w:rPr>
          <w:rFonts w:ascii="Calibri" w:hAnsi="Calibri" w:eastAsia="Calibri" w:cs="Calibri"/>
          <w:noProof w:val="0"/>
          <w:lang w:val="en-US"/>
        </w:rPr>
        <w:t>11 – DECERR (not issued by core)</w:t>
      </w:r>
    </w:p>
    <w:p w:rsidR="411AF131" w:rsidP="32314D96" w:rsidRDefault="411AF131" w14:paraId="5339605F" w14:textId="778C88A9">
      <w:pPr>
        <w:pStyle w:val="Normal"/>
        <w:bidi w:val="0"/>
        <w:spacing w:line="360" w:lineRule="auto"/>
        <w:ind w:left="360"/>
        <w:rPr>
          <w:rFonts w:ascii="Calibri" w:hAnsi="Calibri" w:eastAsia="Calibri" w:cs="Calibri"/>
          <w:b w:val="1"/>
          <w:bCs w:val="1"/>
          <w:noProof w:val="0"/>
          <w:sz w:val="24"/>
          <w:szCs w:val="24"/>
          <w:u w:val="single"/>
          <w:lang w:val="en-US"/>
        </w:rPr>
      </w:pPr>
      <w:r w:rsidRPr="502E1167" w:rsidR="411AF131">
        <w:rPr>
          <w:rFonts w:ascii="Calibri" w:hAnsi="Calibri" w:eastAsia="Calibri" w:cs="Calibri"/>
          <w:b w:val="1"/>
          <w:bCs w:val="1"/>
          <w:noProof w:val="0"/>
          <w:sz w:val="24"/>
          <w:szCs w:val="24"/>
          <w:u w:val="single"/>
          <w:lang w:val="en-US"/>
        </w:rPr>
        <w:t xml:space="preserve">AXI Interface Write Transaction </w:t>
      </w:r>
    </w:p>
    <w:p w:rsidR="411AF131" w:rsidP="32314D96" w:rsidRDefault="411AF131" w14:paraId="3520F64C" w14:textId="6931F068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32314D96" w:rsidR="411AF131">
        <w:rPr>
          <w:rFonts w:ascii="Calibri" w:hAnsi="Calibri" w:eastAsia="Calibri" w:cs="Calibri"/>
          <w:noProof w:val="0"/>
          <w:lang w:val="en-US"/>
        </w:rPr>
        <w:t>A</w:t>
      </w:r>
      <w:r w:rsidRPr="32314D96" w:rsidR="58D11057">
        <w:rPr>
          <w:rFonts w:ascii="Calibri" w:hAnsi="Calibri" w:eastAsia="Calibri" w:cs="Calibri"/>
          <w:noProof w:val="0"/>
          <w:lang w:val="en-US"/>
        </w:rPr>
        <w:t xml:space="preserve">XI interface module shall </w:t>
      </w:r>
      <w:r w:rsidRPr="32314D96" w:rsidR="5F55DDA9">
        <w:rPr>
          <w:rFonts w:ascii="Calibri" w:hAnsi="Calibri" w:eastAsia="Calibri" w:cs="Calibri"/>
          <w:noProof w:val="0"/>
          <w:lang w:val="en-US"/>
        </w:rPr>
        <w:t xml:space="preserve">output </w:t>
      </w:r>
      <w:r w:rsidRPr="32314D96" w:rsidR="58D11057">
        <w:rPr>
          <w:rFonts w:ascii="Calibri" w:hAnsi="Calibri" w:eastAsia="Calibri" w:cs="Calibri"/>
          <w:noProof w:val="0"/>
          <w:lang w:val="en-US"/>
        </w:rPr>
        <w:t xml:space="preserve">the value </w:t>
      </w:r>
      <w:r w:rsidRPr="32314D96" w:rsidR="4ADBFBD9">
        <w:rPr>
          <w:rFonts w:ascii="Calibri" w:hAnsi="Calibri" w:eastAsia="Calibri" w:cs="Calibri"/>
          <w:noProof w:val="0"/>
          <w:lang w:val="en-US"/>
        </w:rPr>
        <w:t>of the input</w:t>
      </w:r>
      <w:r w:rsidRPr="32314D96" w:rsidR="3B7167DC">
        <w:rPr>
          <w:rFonts w:ascii="Calibri" w:hAnsi="Calibri" w:eastAsia="Calibri" w:cs="Calibri"/>
          <w:noProof w:val="0"/>
          <w:lang w:val="en-US"/>
        </w:rPr>
        <w:t xml:space="preserve"> S_AXI_WDATA</w:t>
      </w:r>
      <w:r w:rsidRPr="32314D96" w:rsidR="0FABC191">
        <w:rPr>
          <w:rFonts w:ascii="Calibri" w:hAnsi="Calibri" w:eastAsia="Calibri" w:cs="Calibri"/>
          <w:noProof w:val="0"/>
          <w:lang w:val="en-US"/>
        </w:rPr>
        <w:t>,</w:t>
      </w:r>
      <w:r w:rsidRPr="32314D96" w:rsidR="30333CCE">
        <w:rPr>
          <w:rFonts w:ascii="Calibri" w:hAnsi="Calibri" w:eastAsia="Calibri" w:cs="Calibri"/>
          <w:noProof w:val="0"/>
          <w:lang w:val="en-US"/>
        </w:rPr>
        <w:t xml:space="preserve"> </w:t>
      </w:r>
      <w:r w:rsidRPr="32314D96" w:rsidR="19175D95">
        <w:rPr>
          <w:rFonts w:ascii="Calibri" w:hAnsi="Calibri" w:eastAsia="Calibri" w:cs="Calibri"/>
          <w:noProof w:val="0"/>
          <w:lang w:val="en-US"/>
        </w:rPr>
        <w:t>at the time of when both S_AXI_WREADY and S_AXI_WVALID are active high on the rising edge of the clock</w:t>
      </w:r>
      <w:r w:rsidRPr="32314D96" w:rsidR="1038E9C0">
        <w:rPr>
          <w:rFonts w:ascii="Calibri" w:hAnsi="Calibri" w:eastAsia="Calibri" w:cs="Calibri"/>
          <w:noProof w:val="0"/>
          <w:lang w:val="en-US"/>
        </w:rPr>
        <w:t xml:space="preserve">, to </w:t>
      </w:r>
      <w:proofErr w:type="spellStart"/>
      <w:r w:rsidRPr="32314D96" w:rsidR="1038E9C0">
        <w:rPr>
          <w:rFonts w:ascii="Calibri" w:hAnsi="Calibri" w:eastAsia="Calibri" w:cs="Calibri"/>
          <w:noProof w:val="0"/>
          <w:lang w:val="en-US"/>
        </w:rPr>
        <w:t>WriteToReg</w:t>
      </w:r>
      <w:proofErr w:type="spellEnd"/>
      <w:r w:rsidRPr="32314D96" w:rsidR="66B15545">
        <w:rPr>
          <w:rFonts w:ascii="Calibri" w:hAnsi="Calibri" w:eastAsia="Calibri" w:cs="Calibri"/>
          <w:noProof w:val="0"/>
          <w:lang w:val="en-US"/>
        </w:rPr>
        <w:t>.</w:t>
      </w:r>
    </w:p>
    <w:p w:rsidR="51E92C4F" w:rsidP="32314D96" w:rsidRDefault="51E92C4F" w14:paraId="46519A46" w14:textId="13D40CD3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proofErr w:type="spellStart"/>
      <w:r w:rsidRPr="32314D96" w:rsidR="51E92C4F">
        <w:rPr>
          <w:rFonts w:ascii="Calibri" w:hAnsi="Calibri" w:eastAsia="Calibri" w:cs="Calibri"/>
          <w:noProof w:val="0"/>
          <w:lang w:val="en-US"/>
        </w:rPr>
        <w:t>WriteToReg</w:t>
      </w:r>
      <w:proofErr w:type="spellEnd"/>
      <w:r w:rsidRPr="32314D96" w:rsidR="51E92C4F">
        <w:rPr>
          <w:rFonts w:ascii="Calibri" w:hAnsi="Calibri" w:eastAsia="Calibri" w:cs="Calibri"/>
          <w:noProof w:val="0"/>
          <w:lang w:val="en-US"/>
        </w:rPr>
        <w:t xml:space="preserve"> shall continuously hold the </w:t>
      </w:r>
      <w:r w:rsidRPr="32314D96" w:rsidR="40BACBEC">
        <w:rPr>
          <w:rFonts w:ascii="Calibri" w:hAnsi="Calibri" w:eastAsia="Calibri" w:cs="Calibri"/>
          <w:noProof w:val="0"/>
          <w:lang w:val="en-US"/>
        </w:rPr>
        <w:t xml:space="preserve">data from </w:t>
      </w:r>
      <w:r w:rsidRPr="32314D96" w:rsidR="51E92C4F">
        <w:rPr>
          <w:rFonts w:ascii="Calibri" w:hAnsi="Calibri" w:eastAsia="Calibri" w:cs="Calibri"/>
          <w:noProof w:val="0"/>
          <w:lang w:val="en-US"/>
        </w:rPr>
        <w:t>S_AXI_WDATA</w:t>
      </w:r>
      <w:r w:rsidRPr="32314D96" w:rsidR="6F5B9EF6">
        <w:rPr>
          <w:rFonts w:ascii="Calibri" w:hAnsi="Calibri" w:eastAsia="Calibri" w:cs="Calibri"/>
          <w:noProof w:val="0"/>
          <w:lang w:val="en-US"/>
        </w:rPr>
        <w:t xml:space="preserve"> at the time of when both S_AXI_WREADY and S_AXI_WVALID are active high on the rising edge of the clock until the next </w:t>
      </w:r>
      <w:r w:rsidRPr="32314D96" w:rsidR="4B66B333">
        <w:rPr>
          <w:rFonts w:ascii="Calibri" w:hAnsi="Calibri" w:eastAsia="Calibri" w:cs="Calibri"/>
          <w:noProof w:val="0"/>
          <w:lang w:val="en-US"/>
        </w:rPr>
        <w:t>handshake.</w:t>
      </w:r>
    </w:p>
    <w:p w:rsidR="1038E9C0" w:rsidP="32314D96" w:rsidRDefault="1038E9C0" w14:paraId="7CCA0EC9" w14:textId="5CEBD97C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32314D96" w:rsidR="1038E9C0">
        <w:rPr>
          <w:rFonts w:ascii="Calibri" w:hAnsi="Calibri" w:eastAsia="Calibri" w:cs="Calibri"/>
          <w:noProof w:val="0"/>
          <w:lang w:val="en-US"/>
        </w:rPr>
        <w:t xml:space="preserve">AXI interface module shall output the value of the input S_AXI_WSTB, at the time of when both S_AXI_WREADY and S_AXI_WVALID are active high on the rising edge of the clock, to </w:t>
      </w:r>
      <w:r w:rsidRPr="32314D96" w:rsidR="1038E9C0">
        <w:rPr>
          <w:rFonts w:ascii="Calibri" w:hAnsi="Calibri" w:eastAsia="Calibri" w:cs="Calibri"/>
          <w:noProof w:val="0"/>
          <w:lang w:val="en-US"/>
        </w:rPr>
        <w:t>Strobe</w:t>
      </w:r>
      <w:r w:rsidRPr="32314D96" w:rsidR="1038E9C0">
        <w:rPr>
          <w:rFonts w:ascii="Calibri" w:hAnsi="Calibri" w:eastAsia="Calibri" w:cs="Calibri"/>
          <w:noProof w:val="0"/>
          <w:lang w:val="en-US"/>
        </w:rPr>
        <w:t>.</w:t>
      </w:r>
    </w:p>
    <w:p w:rsidR="7F66BD24" w:rsidP="32314D96" w:rsidRDefault="7F66BD24" w14:paraId="38C5D4A8" w14:textId="5D8AD548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32314D96" w:rsidR="7F66BD24">
        <w:rPr>
          <w:rFonts w:ascii="Calibri" w:hAnsi="Calibri" w:eastAsia="Calibri" w:cs="Calibri"/>
          <w:noProof w:val="0"/>
          <w:lang w:val="en-US"/>
        </w:rPr>
        <w:t>Strobe shall continuously hold the data from S_AXI_WSTB at the time of when both S_AXI_WREADY and S_AXI_WVALID are active high on the rising edge of the clock until the next handshake.</w:t>
      </w:r>
    </w:p>
    <w:p w:rsidR="63D1AEBD" w:rsidP="32314D96" w:rsidRDefault="63D1AEBD" w14:paraId="63EB2532" w14:textId="091A9C0E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2314D96" w:rsidR="63D1AEBD">
        <w:rPr>
          <w:rFonts w:ascii="Calibri" w:hAnsi="Calibri" w:eastAsia="Calibri" w:cs="Calibri"/>
          <w:noProof w:val="0"/>
          <w:lang w:val="en-US"/>
        </w:rPr>
        <w:t xml:space="preserve">AXI Interface module shall decode the S_AXI_AWADDR </w:t>
      </w:r>
      <w:r w:rsidRPr="32314D96" w:rsidR="2ACABE4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at the time of when both S_AXI_AWREADY and S_AXI_AWVALID are active high on the rising edge of the clock and output the value to one of the register enable outputs (</w:t>
      </w:r>
      <w:proofErr w:type="spellStart"/>
      <w:r w:rsidRPr="32314D96" w:rsidR="2ACABE4F">
        <w:rPr>
          <w:rFonts w:ascii="Calibri" w:hAnsi="Calibri" w:eastAsia="Calibri" w:cs="Calibri"/>
          <w:noProof w:val="0"/>
          <w:lang w:val="en-US"/>
        </w:rPr>
        <w:t>SRR_En</w:t>
      </w:r>
      <w:proofErr w:type="spellEnd"/>
      <w:r w:rsidRPr="32314D96" w:rsidR="2ACABE4F">
        <w:rPr>
          <w:rFonts w:ascii="Calibri" w:hAnsi="Calibri" w:eastAsia="Calibri" w:cs="Calibri"/>
          <w:noProof w:val="0"/>
          <w:lang w:val="en-US"/>
        </w:rPr>
        <w:t xml:space="preserve">, </w:t>
      </w:r>
      <w:proofErr w:type="spellStart"/>
      <w:r w:rsidRPr="32314D96" w:rsidR="2ACABE4F">
        <w:rPr>
          <w:rFonts w:ascii="Calibri" w:hAnsi="Calibri" w:eastAsia="Calibri" w:cs="Calibri"/>
          <w:noProof w:val="0"/>
          <w:lang w:val="en-US"/>
        </w:rPr>
        <w:t>SPICR_En</w:t>
      </w:r>
      <w:proofErr w:type="spellEnd"/>
      <w:r w:rsidRPr="32314D96" w:rsidR="2ACABE4F">
        <w:rPr>
          <w:rFonts w:ascii="Calibri" w:hAnsi="Calibri" w:eastAsia="Calibri" w:cs="Calibri"/>
          <w:noProof w:val="0"/>
          <w:lang w:val="en-US"/>
        </w:rPr>
        <w:t xml:space="preserve">, </w:t>
      </w:r>
      <w:proofErr w:type="spellStart"/>
      <w:r w:rsidRPr="32314D96" w:rsidR="2ACABE4F">
        <w:rPr>
          <w:rFonts w:ascii="Calibri" w:hAnsi="Calibri" w:eastAsia="Calibri" w:cs="Calibri"/>
          <w:noProof w:val="0"/>
          <w:lang w:val="en-US"/>
        </w:rPr>
        <w:t>SPIDTR_En</w:t>
      </w:r>
      <w:proofErr w:type="spellEnd"/>
      <w:r w:rsidRPr="32314D96" w:rsidR="2ACABE4F">
        <w:rPr>
          <w:rFonts w:ascii="Calibri" w:hAnsi="Calibri" w:eastAsia="Calibri" w:cs="Calibri"/>
          <w:noProof w:val="0"/>
          <w:lang w:val="en-US"/>
        </w:rPr>
        <w:t xml:space="preserve">, </w:t>
      </w:r>
      <w:proofErr w:type="spellStart"/>
      <w:r w:rsidRPr="32314D96" w:rsidR="2ACABE4F">
        <w:rPr>
          <w:rFonts w:ascii="Calibri" w:hAnsi="Calibri" w:eastAsia="Calibri" w:cs="Calibri"/>
          <w:noProof w:val="0"/>
          <w:lang w:val="en-US"/>
        </w:rPr>
        <w:t>SPISSR_En</w:t>
      </w:r>
      <w:proofErr w:type="spellEnd"/>
      <w:r w:rsidRPr="32314D96" w:rsidR="2ACABE4F">
        <w:rPr>
          <w:rFonts w:ascii="Calibri" w:hAnsi="Calibri" w:eastAsia="Calibri" w:cs="Calibri"/>
          <w:noProof w:val="0"/>
          <w:lang w:val="en-US"/>
        </w:rPr>
        <w:t xml:space="preserve">, </w:t>
      </w:r>
      <w:proofErr w:type="spellStart"/>
      <w:r w:rsidRPr="32314D96" w:rsidR="2ACABE4F">
        <w:rPr>
          <w:rFonts w:ascii="Calibri" w:hAnsi="Calibri" w:eastAsia="Calibri" w:cs="Calibri"/>
          <w:noProof w:val="0"/>
          <w:lang w:val="en-US"/>
        </w:rPr>
        <w:t>DGIER_En</w:t>
      </w:r>
      <w:proofErr w:type="spellEnd"/>
      <w:r w:rsidRPr="32314D96" w:rsidR="2ACABE4F">
        <w:rPr>
          <w:rFonts w:ascii="Calibri" w:hAnsi="Calibri" w:eastAsia="Calibri" w:cs="Calibri"/>
          <w:noProof w:val="0"/>
          <w:lang w:val="en-US"/>
        </w:rPr>
        <w:t xml:space="preserve">, </w:t>
      </w:r>
      <w:proofErr w:type="spellStart"/>
      <w:r w:rsidRPr="32314D96" w:rsidR="2ACABE4F">
        <w:rPr>
          <w:rFonts w:ascii="Calibri" w:hAnsi="Calibri" w:eastAsia="Calibri" w:cs="Calibri"/>
          <w:noProof w:val="0"/>
          <w:lang w:val="en-US"/>
        </w:rPr>
        <w:t>IPISR_</w:t>
      </w:r>
      <w:r w:rsidRPr="32314D96" w:rsidR="2ACABE4F">
        <w:rPr>
          <w:rFonts w:ascii="Calibri" w:hAnsi="Calibri" w:eastAsia="Calibri" w:cs="Calibri"/>
          <w:noProof w:val="0"/>
          <w:lang w:val="en-US"/>
        </w:rPr>
        <w:t>En</w:t>
      </w:r>
      <w:proofErr w:type="spellEnd"/>
      <w:r w:rsidRPr="32314D96" w:rsidR="2ACABE4F">
        <w:rPr>
          <w:rFonts w:ascii="Calibri" w:hAnsi="Calibri" w:eastAsia="Calibri" w:cs="Calibri"/>
          <w:noProof w:val="0"/>
          <w:lang w:val="en-US"/>
        </w:rPr>
        <w:t xml:space="preserve">, and </w:t>
      </w:r>
      <w:proofErr w:type="spellStart"/>
      <w:r w:rsidRPr="32314D96" w:rsidR="2ACABE4F">
        <w:rPr>
          <w:rFonts w:ascii="Calibri" w:hAnsi="Calibri" w:eastAsia="Calibri" w:cs="Calibri"/>
          <w:noProof w:val="0"/>
          <w:lang w:val="en-US"/>
        </w:rPr>
        <w:t>IPIER_En</w:t>
      </w:r>
      <w:proofErr w:type="spellEnd"/>
      <w:r w:rsidRPr="32314D96" w:rsidR="2ACABE4F">
        <w:rPr>
          <w:rFonts w:ascii="Calibri" w:hAnsi="Calibri" w:eastAsia="Calibri" w:cs="Calibri"/>
          <w:noProof w:val="0"/>
          <w:lang w:val="en-US"/>
        </w:rPr>
        <w:t>)</w:t>
      </w:r>
      <w:r w:rsidRPr="32314D96" w:rsidR="5A2EE132">
        <w:rPr>
          <w:rFonts w:ascii="Calibri" w:hAnsi="Calibri" w:eastAsia="Calibri" w:cs="Calibri"/>
          <w:noProof w:val="0"/>
          <w:lang w:val="en-US"/>
        </w:rPr>
        <w:t xml:space="preserve"> when S_AXI_BVALID and S_AXI_BREADY is high.</w:t>
      </w:r>
    </w:p>
    <w:p w:rsidR="5FF1F99F" w:rsidP="32314D96" w:rsidRDefault="5FF1F99F" w14:paraId="4E313C48" w14:textId="1773BC9D">
      <w:pPr>
        <w:pStyle w:val="ListParagraph"/>
        <w:numPr>
          <w:ilvl w:val="0"/>
          <w:numId w:val="4"/>
        </w:numPr>
        <w:rPr>
          <w:noProof w:val="0"/>
          <w:sz w:val="22"/>
          <w:szCs w:val="22"/>
          <w:lang w:val="en-US"/>
        </w:rPr>
      </w:pPr>
      <w:r w:rsidRPr="32314D96" w:rsidR="5FF1F99F">
        <w:rPr>
          <w:rFonts w:ascii="Calibri" w:hAnsi="Calibri" w:eastAsia="Calibri" w:cs="Calibri"/>
          <w:noProof w:val="0"/>
          <w:lang w:val="en-US"/>
        </w:rPr>
        <w:t xml:space="preserve">The register </w:t>
      </w:r>
      <w:r w:rsidRPr="32314D96" w:rsidR="5FF1F99F">
        <w:rPr>
          <w:rFonts w:ascii="Calibri" w:hAnsi="Calibri" w:eastAsia="Calibri" w:cs="Calibri"/>
          <w:noProof w:val="0"/>
          <w:lang w:val="en-US"/>
        </w:rPr>
        <w:t>enable</w:t>
      </w:r>
      <w:r w:rsidRPr="32314D96" w:rsidR="5FF1F99F">
        <w:rPr>
          <w:rFonts w:ascii="Calibri" w:hAnsi="Calibri" w:eastAsia="Calibri" w:cs="Calibri"/>
          <w:noProof w:val="0"/>
          <w:lang w:val="en-US"/>
        </w:rPr>
        <w:t xml:space="preserve"> outputs (</w:t>
      </w:r>
      <w:proofErr w:type="spellStart"/>
      <w:r w:rsidRPr="32314D96" w:rsidR="5FF1F99F">
        <w:rPr>
          <w:rFonts w:ascii="Calibri" w:hAnsi="Calibri" w:eastAsia="Calibri" w:cs="Calibri"/>
          <w:noProof w:val="0"/>
          <w:lang w:val="en-US"/>
        </w:rPr>
        <w:t>SRR_En</w:t>
      </w:r>
      <w:proofErr w:type="spellEnd"/>
      <w:r w:rsidRPr="32314D96" w:rsidR="5FF1F99F">
        <w:rPr>
          <w:rFonts w:ascii="Calibri" w:hAnsi="Calibri" w:eastAsia="Calibri" w:cs="Calibri"/>
          <w:noProof w:val="0"/>
          <w:lang w:val="en-US"/>
        </w:rPr>
        <w:t xml:space="preserve">, </w:t>
      </w:r>
      <w:proofErr w:type="spellStart"/>
      <w:r w:rsidRPr="32314D96" w:rsidR="5FF1F99F">
        <w:rPr>
          <w:rFonts w:ascii="Calibri" w:hAnsi="Calibri" w:eastAsia="Calibri" w:cs="Calibri"/>
          <w:noProof w:val="0"/>
          <w:lang w:val="en-US"/>
        </w:rPr>
        <w:t>SPICR_En</w:t>
      </w:r>
      <w:proofErr w:type="spellEnd"/>
      <w:r w:rsidRPr="32314D96" w:rsidR="5FF1F99F">
        <w:rPr>
          <w:rFonts w:ascii="Calibri" w:hAnsi="Calibri" w:eastAsia="Calibri" w:cs="Calibri"/>
          <w:noProof w:val="0"/>
          <w:lang w:val="en-US"/>
        </w:rPr>
        <w:t xml:space="preserve">, </w:t>
      </w:r>
      <w:proofErr w:type="spellStart"/>
      <w:r w:rsidRPr="32314D96" w:rsidR="5FF1F99F">
        <w:rPr>
          <w:rFonts w:ascii="Calibri" w:hAnsi="Calibri" w:eastAsia="Calibri" w:cs="Calibri"/>
          <w:noProof w:val="0"/>
          <w:lang w:val="en-US"/>
        </w:rPr>
        <w:t>SPIDTR_En</w:t>
      </w:r>
      <w:proofErr w:type="spellEnd"/>
      <w:r w:rsidRPr="32314D96" w:rsidR="5FF1F99F">
        <w:rPr>
          <w:rFonts w:ascii="Calibri" w:hAnsi="Calibri" w:eastAsia="Calibri" w:cs="Calibri"/>
          <w:noProof w:val="0"/>
          <w:lang w:val="en-US"/>
        </w:rPr>
        <w:t xml:space="preserve">, </w:t>
      </w:r>
      <w:proofErr w:type="spellStart"/>
      <w:r w:rsidRPr="32314D96" w:rsidR="5FF1F99F">
        <w:rPr>
          <w:rFonts w:ascii="Calibri" w:hAnsi="Calibri" w:eastAsia="Calibri" w:cs="Calibri"/>
          <w:noProof w:val="0"/>
          <w:lang w:val="en-US"/>
        </w:rPr>
        <w:t>SPISSR_En</w:t>
      </w:r>
      <w:proofErr w:type="spellEnd"/>
      <w:r w:rsidRPr="32314D96" w:rsidR="5FF1F99F">
        <w:rPr>
          <w:rFonts w:ascii="Calibri" w:hAnsi="Calibri" w:eastAsia="Calibri" w:cs="Calibri"/>
          <w:noProof w:val="0"/>
          <w:lang w:val="en-US"/>
        </w:rPr>
        <w:t xml:space="preserve">, </w:t>
      </w:r>
      <w:proofErr w:type="spellStart"/>
      <w:r w:rsidRPr="32314D96" w:rsidR="5FF1F99F">
        <w:rPr>
          <w:rFonts w:ascii="Calibri" w:hAnsi="Calibri" w:eastAsia="Calibri" w:cs="Calibri"/>
          <w:noProof w:val="0"/>
          <w:lang w:val="en-US"/>
        </w:rPr>
        <w:t>DGIER_En</w:t>
      </w:r>
      <w:proofErr w:type="spellEnd"/>
      <w:r w:rsidRPr="32314D96" w:rsidR="5FF1F99F">
        <w:rPr>
          <w:rFonts w:ascii="Calibri" w:hAnsi="Calibri" w:eastAsia="Calibri" w:cs="Calibri"/>
          <w:noProof w:val="0"/>
          <w:lang w:val="en-US"/>
        </w:rPr>
        <w:t xml:space="preserve">, </w:t>
      </w:r>
      <w:proofErr w:type="spellStart"/>
      <w:r w:rsidRPr="32314D96" w:rsidR="5FF1F99F">
        <w:rPr>
          <w:rFonts w:ascii="Calibri" w:hAnsi="Calibri" w:eastAsia="Calibri" w:cs="Calibri"/>
          <w:noProof w:val="0"/>
          <w:lang w:val="en-US"/>
        </w:rPr>
        <w:t>IPISR_</w:t>
      </w:r>
      <w:r w:rsidRPr="32314D96" w:rsidR="134C9CBB">
        <w:rPr>
          <w:rFonts w:ascii="Calibri" w:hAnsi="Calibri" w:eastAsia="Calibri" w:cs="Calibri"/>
          <w:noProof w:val="0"/>
          <w:lang w:val="en-US"/>
        </w:rPr>
        <w:t>En</w:t>
      </w:r>
      <w:proofErr w:type="spellEnd"/>
      <w:r w:rsidRPr="32314D96" w:rsidR="134C9CBB">
        <w:rPr>
          <w:rFonts w:ascii="Calibri" w:hAnsi="Calibri" w:eastAsia="Calibri" w:cs="Calibri"/>
          <w:noProof w:val="0"/>
          <w:lang w:val="en-US"/>
        </w:rPr>
        <w:t xml:space="preserve">, and </w:t>
      </w:r>
      <w:proofErr w:type="spellStart"/>
      <w:r w:rsidRPr="32314D96" w:rsidR="134C9CBB">
        <w:rPr>
          <w:rFonts w:ascii="Calibri" w:hAnsi="Calibri" w:eastAsia="Calibri" w:cs="Calibri"/>
          <w:noProof w:val="0"/>
          <w:lang w:val="en-US"/>
        </w:rPr>
        <w:t>IPIER_En</w:t>
      </w:r>
      <w:proofErr w:type="spellEnd"/>
      <w:r w:rsidRPr="32314D96" w:rsidR="134C9CBB">
        <w:rPr>
          <w:rFonts w:ascii="Calibri" w:hAnsi="Calibri" w:eastAsia="Calibri" w:cs="Calibri"/>
          <w:noProof w:val="0"/>
          <w:lang w:val="en-US"/>
        </w:rPr>
        <w:t>) sha</w:t>
      </w:r>
      <w:r w:rsidRPr="32314D96" w:rsidR="28558475">
        <w:rPr>
          <w:rFonts w:ascii="Calibri" w:hAnsi="Calibri" w:eastAsia="Calibri" w:cs="Calibri"/>
          <w:noProof w:val="0"/>
          <w:lang w:val="en-US"/>
        </w:rPr>
        <w:t>ll be decoded to the specifications below</w:t>
      </w:r>
      <w:r w:rsidRPr="32314D96" w:rsidR="469AB52D">
        <w:rPr>
          <w:rFonts w:ascii="Calibri" w:hAnsi="Calibri" w:eastAsia="Calibri" w:cs="Calibri"/>
          <w:noProof w:val="0"/>
          <w:lang w:val="en-US"/>
        </w:rPr>
        <w:t xml:space="preserve"> when S_AXI_BREADY is high and S_AXI_BVALID is </w:t>
      </w:r>
      <w:r w:rsidRPr="32314D96" w:rsidR="469AB52D">
        <w:rPr>
          <w:rFonts w:ascii="Calibri" w:hAnsi="Calibri" w:eastAsia="Calibri" w:cs="Calibri"/>
          <w:noProof w:val="0"/>
          <w:lang w:val="en-US"/>
        </w:rPr>
        <w:t>high</w:t>
      </w:r>
      <w:r w:rsidRPr="32314D96" w:rsidR="2B8ADB2A">
        <w:rPr>
          <w:rFonts w:ascii="Calibri" w:hAnsi="Calibri" w:eastAsia="Calibri" w:cs="Calibri"/>
          <w:noProof w:val="0"/>
          <w:lang w:val="en-US"/>
        </w:rPr>
        <w:t>:</w:t>
      </w:r>
    </w:p>
    <w:p w:rsidR="28558475" w:rsidP="32314D96" w:rsidRDefault="28558475" w14:paraId="753DD1F6" w14:textId="1CE48711">
      <w:pPr>
        <w:pStyle w:val="ListParagraph"/>
        <w:numPr>
          <w:ilvl w:val="1"/>
          <w:numId w:val="4"/>
        </w:numPr>
        <w:rPr>
          <w:noProof w:val="0"/>
          <w:sz w:val="22"/>
          <w:szCs w:val="22"/>
          <w:lang w:val="en-US"/>
        </w:rPr>
      </w:pPr>
      <w:proofErr w:type="spellStart"/>
      <w:r w:rsidRPr="32314D96" w:rsidR="28558475">
        <w:rPr>
          <w:rFonts w:ascii="Calibri" w:hAnsi="Calibri" w:eastAsia="Calibri" w:cs="Calibri"/>
          <w:noProof w:val="0"/>
          <w:lang w:val="en-US"/>
        </w:rPr>
        <w:t>SRR_En</w:t>
      </w:r>
      <w:proofErr w:type="spellEnd"/>
      <w:r w:rsidRPr="32314D96" w:rsidR="28558475">
        <w:rPr>
          <w:rFonts w:ascii="Calibri" w:hAnsi="Calibri" w:eastAsia="Calibri" w:cs="Calibri"/>
          <w:noProof w:val="0"/>
          <w:lang w:val="en-US"/>
        </w:rPr>
        <w:t xml:space="preserve"> = ‘1’ when </w:t>
      </w:r>
      <w:r w:rsidRPr="32314D96" w:rsidR="4874A58B">
        <w:rPr>
          <w:rFonts w:ascii="Calibri" w:hAnsi="Calibri" w:eastAsia="Calibri" w:cs="Calibri"/>
          <w:noProof w:val="0"/>
          <w:lang w:val="en-US"/>
        </w:rPr>
        <w:t xml:space="preserve">stored </w:t>
      </w:r>
      <w:proofErr w:type="spellStart"/>
      <w:r w:rsidRPr="32314D96" w:rsidR="4874A58B">
        <w:rPr>
          <w:rFonts w:ascii="Calibri" w:hAnsi="Calibri" w:eastAsia="Calibri" w:cs="Calibri"/>
          <w:noProof w:val="0"/>
          <w:lang w:val="en-US"/>
        </w:rPr>
        <w:t>awaddr</w:t>
      </w:r>
      <w:proofErr w:type="spellEnd"/>
      <w:r w:rsidRPr="32314D96" w:rsidR="4874A58B">
        <w:rPr>
          <w:rFonts w:ascii="Calibri" w:hAnsi="Calibri" w:eastAsia="Calibri" w:cs="Calibri"/>
          <w:noProof w:val="0"/>
          <w:lang w:val="en-US"/>
        </w:rPr>
        <w:t xml:space="preserve"> = C_BASE_ADDR + 0x40</w:t>
      </w:r>
    </w:p>
    <w:p w:rsidR="006CB38D" w:rsidP="32314D96" w:rsidRDefault="006CB38D" w14:paraId="024F1131" w14:textId="57862063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proofErr w:type="spellStart"/>
      <w:r w:rsidRPr="32314D96" w:rsidR="006CB38D">
        <w:rPr>
          <w:rFonts w:ascii="Calibri" w:hAnsi="Calibri" w:eastAsia="Calibri" w:cs="Calibri"/>
          <w:noProof w:val="0"/>
          <w:lang w:val="en-US"/>
        </w:rPr>
        <w:t>SPICR_En</w:t>
      </w:r>
      <w:proofErr w:type="spellEnd"/>
      <w:r w:rsidRPr="32314D96" w:rsidR="006CB38D">
        <w:rPr>
          <w:rFonts w:ascii="Calibri" w:hAnsi="Calibri" w:eastAsia="Calibri" w:cs="Calibri"/>
          <w:noProof w:val="0"/>
          <w:lang w:val="en-US"/>
        </w:rPr>
        <w:t xml:space="preserve"> = ‘1’ when stored </w:t>
      </w:r>
      <w:proofErr w:type="spellStart"/>
      <w:r w:rsidRPr="32314D96" w:rsidR="006CB38D">
        <w:rPr>
          <w:rFonts w:ascii="Calibri" w:hAnsi="Calibri" w:eastAsia="Calibri" w:cs="Calibri"/>
          <w:noProof w:val="0"/>
          <w:lang w:val="en-US"/>
        </w:rPr>
        <w:t>awaddr</w:t>
      </w:r>
      <w:proofErr w:type="spellEnd"/>
      <w:r w:rsidRPr="32314D96" w:rsidR="006CB38D">
        <w:rPr>
          <w:rFonts w:ascii="Calibri" w:hAnsi="Calibri" w:eastAsia="Calibri" w:cs="Calibri"/>
          <w:noProof w:val="0"/>
          <w:lang w:val="en-US"/>
        </w:rPr>
        <w:t xml:space="preserve"> = C_BASE_ADDR + 0x60</w:t>
      </w:r>
    </w:p>
    <w:p w:rsidR="006CB38D" w:rsidP="32314D96" w:rsidRDefault="006CB38D" w14:paraId="45DF895C" w14:textId="4DD75E52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proofErr w:type="spellStart"/>
      <w:r w:rsidRPr="32314D96" w:rsidR="006CB38D">
        <w:rPr>
          <w:rFonts w:ascii="Calibri" w:hAnsi="Calibri" w:eastAsia="Calibri" w:cs="Calibri"/>
          <w:noProof w:val="0"/>
          <w:lang w:val="en-US"/>
        </w:rPr>
        <w:t>SPIDTR_En</w:t>
      </w:r>
      <w:proofErr w:type="spellEnd"/>
      <w:r w:rsidRPr="32314D96" w:rsidR="006CB38D">
        <w:rPr>
          <w:rFonts w:ascii="Calibri" w:hAnsi="Calibri" w:eastAsia="Calibri" w:cs="Calibri"/>
          <w:noProof w:val="0"/>
          <w:lang w:val="en-US"/>
        </w:rPr>
        <w:t xml:space="preserve"> = ‘1’ when stored </w:t>
      </w:r>
      <w:proofErr w:type="spellStart"/>
      <w:r w:rsidRPr="32314D96" w:rsidR="006CB38D">
        <w:rPr>
          <w:rFonts w:ascii="Calibri" w:hAnsi="Calibri" w:eastAsia="Calibri" w:cs="Calibri"/>
          <w:noProof w:val="0"/>
          <w:lang w:val="en-US"/>
        </w:rPr>
        <w:t>awaddr</w:t>
      </w:r>
      <w:proofErr w:type="spellEnd"/>
      <w:r w:rsidRPr="32314D96" w:rsidR="006CB38D">
        <w:rPr>
          <w:rFonts w:ascii="Calibri" w:hAnsi="Calibri" w:eastAsia="Calibri" w:cs="Calibri"/>
          <w:noProof w:val="0"/>
          <w:lang w:val="en-US"/>
        </w:rPr>
        <w:t xml:space="preserve"> = C_BASE_ADDR + 0x68</w:t>
      </w:r>
    </w:p>
    <w:p w:rsidR="006CB38D" w:rsidP="32314D96" w:rsidRDefault="006CB38D" w14:paraId="2F4A6E6E" w14:textId="1C265D72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proofErr w:type="spellStart"/>
      <w:r w:rsidRPr="32314D96" w:rsidR="006CB38D">
        <w:rPr>
          <w:rFonts w:ascii="Calibri" w:hAnsi="Calibri" w:eastAsia="Calibri" w:cs="Calibri"/>
          <w:noProof w:val="0"/>
          <w:lang w:val="en-US"/>
        </w:rPr>
        <w:t>SPISSR_En</w:t>
      </w:r>
      <w:proofErr w:type="spellEnd"/>
      <w:r w:rsidRPr="32314D96" w:rsidR="006CB38D">
        <w:rPr>
          <w:rFonts w:ascii="Calibri" w:hAnsi="Calibri" w:eastAsia="Calibri" w:cs="Calibri"/>
          <w:noProof w:val="0"/>
          <w:lang w:val="en-US"/>
        </w:rPr>
        <w:t xml:space="preserve"> = ‘1’ when stored </w:t>
      </w:r>
      <w:proofErr w:type="spellStart"/>
      <w:r w:rsidRPr="32314D96" w:rsidR="006CB38D">
        <w:rPr>
          <w:rFonts w:ascii="Calibri" w:hAnsi="Calibri" w:eastAsia="Calibri" w:cs="Calibri"/>
          <w:noProof w:val="0"/>
          <w:lang w:val="en-US"/>
        </w:rPr>
        <w:t>awaddr</w:t>
      </w:r>
      <w:proofErr w:type="spellEnd"/>
      <w:r w:rsidRPr="32314D96" w:rsidR="006CB38D">
        <w:rPr>
          <w:rFonts w:ascii="Calibri" w:hAnsi="Calibri" w:eastAsia="Calibri" w:cs="Calibri"/>
          <w:noProof w:val="0"/>
          <w:lang w:val="en-US"/>
        </w:rPr>
        <w:t xml:space="preserve"> = C_BASE_ADDR + 0x</w:t>
      </w:r>
      <w:r w:rsidRPr="32314D96" w:rsidR="31C862D1">
        <w:rPr>
          <w:rFonts w:ascii="Calibri" w:hAnsi="Calibri" w:eastAsia="Calibri" w:cs="Calibri"/>
          <w:noProof w:val="0"/>
          <w:lang w:val="en-US"/>
        </w:rPr>
        <w:t>70</w:t>
      </w:r>
    </w:p>
    <w:p w:rsidR="006CB38D" w:rsidP="32314D96" w:rsidRDefault="006CB38D" w14:paraId="743D2C0C" w14:textId="365B6ABC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proofErr w:type="spellStart"/>
      <w:r w:rsidRPr="32314D96" w:rsidR="006CB38D">
        <w:rPr>
          <w:rFonts w:ascii="Calibri" w:hAnsi="Calibri" w:eastAsia="Calibri" w:cs="Calibri"/>
          <w:noProof w:val="0"/>
          <w:lang w:val="en-US"/>
        </w:rPr>
        <w:t>DGIER_En</w:t>
      </w:r>
      <w:proofErr w:type="spellEnd"/>
      <w:r w:rsidRPr="32314D96" w:rsidR="006CB38D">
        <w:rPr>
          <w:rFonts w:ascii="Calibri" w:hAnsi="Calibri" w:eastAsia="Calibri" w:cs="Calibri"/>
          <w:noProof w:val="0"/>
          <w:lang w:val="en-US"/>
        </w:rPr>
        <w:t xml:space="preserve"> = ‘1’ when stored </w:t>
      </w:r>
      <w:proofErr w:type="spellStart"/>
      <w:r w:rsidRPr="32314D96" w:rsidR="006CB38D">
        <w:rPr>
          <w:rFonts w:ascii="Calibri" w:hAnsi="Calibri" w:eastAsia="Calibri" w:cs="Calibri"/>
          <w:noProof w:val="0"/>
          <w:lang w:val="en-US"/>
        </w:rPr>
        <w:t>awaddr</w:t>
      </w:r>
      <w:proofErr w:type="spellEnd"/>
      <w:r w:rsidRPr="32314D96" w:rsidR="006CB38D">
        <w:rPr>
          <w:rFonts w:ascii="Calibri" w:hAnsi="Calibri" w:eastAsia="Calibri" w:cs="Calibri"/>
          <w:noProof w:val="0"/>
          <w:lang w:val="en-US"/>
        </w:rPr>
        <w:t xml:space="preserve"> = C_BASE_ADDR + 0x</w:t>
      </w:r>
      <w:r w:rsidRPr="32314D96" w:rsidR="01ECC327">
        <w:rPr>
          <w:rFonts w:ascii="Calibri" w:hAnsi="Calibri" w:eastAsia="Calibri" w:cs="Calibri"/>
          <w:noProof w:val="0"/>
          <w:lang w:val="en-US"/>
        </w:rPr>
        <w:t>1C</w:t>
      </w:r>
    </w:p>
    <w:p w:rsidR="006CB38D" w:rsidP="32314D96" w:rsidRDefault="006CB38D" w14:paraId="4BD09E14" w14:textId="00855DE7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proofErr w:type="spellStart"/>
      <w:r w:rsidRPr="32314D96" w:rsidR="006CB38D">
        <w:rPr>
          <w:rFonts w:ascii="Calibri" w:hAnsi="Calibri" w:eastAsia="Calibri" w:cs="Calibri"/>
          <w:noProof w:val="0"/>
          <w:lang w:val="en-US"/>
        </w:rPr>
        <w:t>IPISR_En</w:t>
      </w:r>
      <w:proofErr w:type="spellEnd"/>
      <w:r w:rsidRPr="32314D96" w:rsidR="006CB38D">
        <w:rPr>
          <w:rFonts w:ascii="Calibri" w:hAnsi="Calibri" w:eastAsia="Calibri" w:cs="Calibri"/>
          <w:noProof w:val="0"/>
          <w:lang w:val="en-US"/>
        </w:rPr>
        <w:t xml:space="preserve"> = ‘1’ when stored </w:t>
      </w:r>
      <w:proofErr w:type="spellStart"/>
      <w:r w:rsidRPr="32314D96" w:rsidR="006CB38D">
        <w:rPr>
          <w:rFonts w:ascii="Calibri" w:hAnsi="Calibri" w:eastAsia="Calibri" w:cs="Calibri"/>
          <w:noProof w:val="0"/>
          <w:lang w:val="en-US"/>
        </w:rPr>
        <w:t>awaddr</w:t>
      </w:r>
      <w:proofErr w:type="spellEnd"/>
      <w:r w:rsidRPr="32314D96" w:rsidR="006CB38D">
        <w:rPr>
          <w:rFonts w:ascii="Calibri" w:hAnsi="Calibri" w:eastAsia="Calibri" w:cs="Calibri"/>
          <w:noProof w:val="0"/>
          <w:lang w:val="en-US"/>
        </w:rPr>
        <w:t xml:space="preserve"> = C_BASE_ADDR + 0x</w:t>
      </w:r>
      <w:r w:rsidRPr="32314D96" w:rsidR="0D221B4B">
        <w:rPr>
          <w:rFonts w:ascii="Calibri" w:hAnsi="Calibri" w:eastAsia="Calibri" w:cs="Calibri"/>
          <w:noProof w:val="0"/>
          <w:lang w:val="en-US"/>
        </w:rPr>
        <w:t>2</w:t>
      </w:r>
      <w:r w:rsidRPr="32314D96" w:rsidR="006CB38D">
        <w:rPr>
          <w:rFonts w:ascii="Calibri" w:hAnsi="Calibri" w:eastAsia="Calibri" w:cs="Calibri"/>
          <w:noProof w:val="0"/>
          <w:lang w:val="en-US"/>
        </w:rPr>
        <w:t>0</w:t>
      </w:r>
    </w:p>
    <w:p w:rsidR="006CB38D" w:rsidP="32314D96" w:rsidRDefault="006CB38D" w14:paraId="4A37CC01" w14:textId="08E370C1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proofErr w:type="spellStart"/>
      <w:r w:rsidRPr="32314D96" w:rsidR="006CB38D">
        <w:rPr>
          <w:rFonts w:ascii="Calibri" w:hAnsi="Calibri" w:eastAsia="Calibri" w:cs="Calibri"/>
          <w:noProof w:val="0"/>
          <w:lang w:val="en-US"/>
        </w:rPr>
        <w:t>IPIER_En</w:t>
      </w:r>
      <w:proofErr w:type="spellEnd"/>
      <w:r w:rsidRPr="32314D96" w:rsidR="006CB38D">
        <w:rPr>
          <w:rFonts w:ascii="Calibri" w:hAnsi="Calibri" w:eastAsia="Calibri" w:cs="Calibri"/>
          <w:noProof w:val="0"/>
          <w:lang w:val="en-US"/>
        </w:rPr>
        <w:t xml:space="preserve"> = ‘1’ when stored </w:t>
      </w:r>
      <w:proofErr w:type="spellStart"/>
      <w:r w:rsidRPr="32314D96" w:rsidR="006CB38D">
        <w:rPr>
          <w:rFonts w:ascii="Calibri" w:hAnsi="Calibri" w:eastAsia="Calibri" w:cs="Calibri"/>
          <w:noProof w:val="0"/>
          <w:lang w:val="en-US"/>
        </w:rPr>
        <w:t>awaddr</w:t>
      </w:r>
      <w:proofErr w:type="spellEnd"/>
      <w:r w:rsidRPr="32314D96" w:rsidR="006CB38D">
        <w:rPr>
          <w:rFonts w:ascii="Calibri" w:hAnsi="Calibri" w:eastAsia="Calibri" w:cs="Calibri"/>
          <w:noProof w:val="0"/>
          <w:lang w:val="en-US"/>
        </w:rPr>
        <w:t xml:space="preserve"> = C_BASE_ADDR + 0x</w:t>
      </w:r>
      <w:r w:rsidRPr="32314D96" w:rsidR="598F62A0">
        <w:rPr>
          <w:rFonts w:ascii="Calibri" w:hAnsi="Calibri" w:eastAsia="Calibri" w:cs="Calibri"/>
          <w:noProof w:val="0"/>
          <w:lang w:val="en-US"/>
        </w:rPr>
        <w:t>28</w:t>
      </w:r>
    </w:p>
    <w:p w:rsidR="667A0364" w:rsidP="32314D96" w:rsidRDefault="667A0364" w14:paraId="2A05EA72" w14:textId="4C0D5F57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2314D96" w:rsidR="667A0364">
        <w:rPr>
          <w:rFonts w:ascii="Calibri" w:hAnsi="Calibri" w:eastAsia="Calibri" w:cs="Calibri"/>
          <w:noProof w:val="0"/>
          <w:lang w:val="en-US"/>
        </w:rPr>
        <w:t>S_AXI_BRESP shall output “00” when S_AXI_BREADY is h</w:t>
      </w:r>
      <w:r w:rsidRPr="32314D96" w:rsidR="43FECD02">
        <w:rPr>
          <w:rFonts w:ascii="Calibri" w:hAnsi="Calibri" w:eastAsia="Calibri" w:cs="Calibri"/>
          <w:noProof w:val="0"/>
          <w:lang w:val="en-US"/>
        </w:rPr>
        <w:t>i</w:t>
      </w:r>
      <w:r w:rsidRPr="32314D96" w:rsidR="667A0364">
        <w:rPr>
          <w:rFonts w:ascii="Calibri" w:hAnsi="Calibri" w:eastAsia="Calibri" w:cs="Calibri"/>
          <w:noProof w:val="0"/>
          <w:lang w:val="en-US"/>
        </w:rPr>
        <w:t xml:space="preserve">gh, </w:t>
      </w:r>
      <w:r w:rsidRPr="32314D96" w:rsidR="1EFAD48B">
        <w:rPr>
          <w:rFonts w:ascii="Calibri" w:hAnsi="Calibri" w:eastAsia="Calibri" w:cs="Calibri"/>
          <w:noProof w:val="0"/>
          <w:lang w:val="en-US"/>
        </w:rPr>
        <w:t>S</w:t>
      </w:r>
      <w:r w:rsidRPr="32314D96" w:rsidR="667A0364">
        <w:rPr>
          <w:rFonts w:ascii="Calibri" w:hAnsi="Calibri" w:eastAsia="Calibri" w:cs="Calibri"/>
          <w:noProof w:val="0"/>
          <w:lang w:val="en-US"/>
        </w:rPr>
        <w:t>_AXI_BVALID is high, and</w:t>
      </w:r>
      <w:r w:rsidRPr="32314D96" w:rsidR="35A5BFE3">
        <w:rPr>
          <w:rFonts w:ascii="Calibri" w:hAnsi="Calibri" w:eastAsia="Calibri" w:cs="Calibri"/>
          <w:noProof w:val="0"/>
          <w:lang w:val="en-US"/>
        </w:rPr>
        <w:t xml:space="preserve"> the stored </w:t>
      </w:r>
      <w:proofErr w:type="spellStart"/>
      <w:r w:rsidRPr="32314D96" w:rsidR="35A5BFE3">
        <w:rPr>
          <w:rFonts w:ascii="Calibri" w:hAnsi="Calibri" w:eastAsia="Calibri" w:cs="Calibri"/>
          <w:noProof w:val="0"/>
          <w:lang w:val="en-US"/>
        </w:rPr>
        <w:t>awaddr</w:t>
      </w:r>
      <w:proofErr w:type="spellEnd"/>
      <w:r w:rsidRPr="32314D96" w:rsidR="35A5BFE3">
        <w:rPr>
          <w:rFonts w:ascii="Calibri" w:hAnsi="Calibri" w:eastAsia="Calibri" w:cs="Calibri"/>
          <w:noProof w:val="0"/>
          <w:lang w:val="en-US"/>
        </w:rPr>
        <w:t xml:space="preserve"> is a decoda</w:t>
      </w:r>
      <w:r w:rsidRPr="32314D96" w:rsidR="3C333157">
        <w:rPr>
          <w:rFonts w:ascii="Calibri" w:hAnsi="Calibri" w:eastAsia="Calibri" w:cs="Calibri"/>
          <w:noProof w:val="0"/>
          <w:lang w:val="en-US"/>
        </w:rPr>
        <w:t>ble address</w:t>
      </w:r>
    </w:p>
    <w:p w:rsidR="3C333157" w:rsidP="32314D96" w:rsidRDefault="3C333157" w14:paraId="7CA97797" w14:textId="1CB0B447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2314D96" w:rsidR="3C333157">
        <w:rPr>
          <w:rFonts w:ascii="Calibri" w:hAnsi="Calibri" w:eastAsia="Calibri" w:cs="Calibri"/>
          <w:noProof w:val="0"/>
          <w:lang w:val="en-US"/>
        </w:rPr>
        <w:t>S_AXI_BRESP shall output “01” when</w:t>
      </w:r>
      <w:r w:rsidRPr="32314D96" w:rsidR="28B5123A">
        <w:rPr>
          <w:rFonts w:ascii="Calibri" w:hAnsi="Calibri" w:eastAsia="Calibri" w:cs="Calibri"/>
          <w:noProof w:val="0"/>
          <w:lang w:val="en-US"/>
        </w:rPr>
        <w:t xml:space="preserve"> an address is </w:t>
      </w:r>
      <w:r w:rsidRPr="32314D96" w:rsidR="4640BB28">
        <w:rPr>
          <w:rFonts w:ascii="Calibri" w:hAnsi="Calibri" w:eastAsia="Calibri" w:cs="Calibri"/>
          <w:noProof w:val="0"/>
          <w:lang w:val="en-US"/>
        </w:rPr>
        <w:t xml:space="preserve">a decodable </w:t>
      </w:r>
      <w:r w:rsidRPr="32314D96" w:rsidR="28B5123A">
        <w:rPr>
          <w:rFonts w:ascii="Calibri" w:hAnsi="Calibri" w:eastAsia="Calibri" w:cs="Calibri"/>
          <w:noProof w:val="0"/>
          <w:lang w:val="en-US"/>
        </w:rPr>
        <w:t>read only address</w:t>
      </w:r>
      <w:r w:rsidRPr="32314D96" w:rsidR="692246DF">
        <w:rPr>
          <w:rFonts w:ascii="Calibri" w:hAnsi="Calibri" w:eastAsia="Calibri" w:cs="Calibri"/>
          <w:noProof w:val="0"/>
          <w:lang w:val="en-US"/>
        </w:rPr>
        <w:t>, S_AXI_BVALID is high, and S_AXI_BREADY is high</w:t>
      </w:r>
    </w:p>
    <w:p w:rsidR="28B5123A" w:rsidP="32314D96" w:rsidRDefault="28B5123A" w14:paraId="1D9641D6" w14:textId="2CC42826">
      <w:pPr>
        <w:pStyle w:val="ListParagraph"/>
        <w:numPr>
          <w:ilvl w:val="0"/>
          <w:numId w:val="4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2314D96" w:rsidR="28B5123A">
        <w:rPr>
          <w:rFonts w:ascii="Calibri" w:hAnsi="Calibri" w:eastAsia="Calibri" w:cs="Calibri"/>
          <w:noProof w:val="0"/>
          <w:lang w:val="en-US"/>
        </w:rPr>
        <w:t>S_AXI_BRESP shall output “11” when an address is not decodable, S_AXI_BVALID is high, and S_AXI_BREADY is high.</w:t>
      </w:r>
    </w:p>
    <w:p w:rsidR="1C42FA3E" w:rsidP="32314D96" w:rsidRDefault="1C42FA3E" w14:paraId="3D51FD1B" w14:textId="1BF76445">
      <w:pPr>
        <w:pStyle w:val="Normal"/>
        <w:bidi w:val="0"/>
        <w:spacing w:line="360" w:lineRule="auto"/>
        <w:ind w:left="360"/>
        <w:rPr>
          <w:rFonts w:ascii="Calibri" w:hAnsi="Calibri" w:eastAsia="Calibri" w:cs="Calibri"/>
          <w:b w:val="1"/>
          <w:bCs w:val="1"/>
          <w:noProof w:val="0"/>
          <w:sz w:val="24"/>
          <w:szCs w:val="24"/>
          <w:u w:val="single"/>
          <w:lang w:val="en-US"/>
        </w:rPr>
      </w:pPr>
      <w:r w:rsidRPr="32314D96" w:rsidR="1C42FA3E">
        <w:rPr>
          <w:rFonts w:ascii="Calibri" w:hAnsi="Calibri" w:eastAsia="Calibri" w:cs="Calibri"/>
          <w:b w:val="1"/>
          <w:bCs w:val="1"/>
          <w:noProof w:val="0"/>
          <w:sz w:val="24"/>
          <w:szCs w:val="24"/>
          <w:u w:val="single"/>
          <w:lang w:val="en-US"/>
        </w:rPr>
        <w:t>AXI Interface Read Transaction</w:t>
      </w:r>
    </w:p>
    <w:p w:rsidR="786E8244" w:rsidP="32314D96" w:rsidRDefault="786E8244" w14:paraId="13C739D1" w14:textId="00EAAFD0">
      <w:pPr>
        <w:pStyle w:val="ListParagraph"/>
        <w:numPr>
          <w:ilvl w:val="0"/>
          <w:numId w:val="14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32314D96" w:rsidR="786E8244">
        <w:rPr>
          <w:rFonts w:ascii="Calibri" w:hAnsi="Calibri" w:eastAsia="Calibri" w:cs="Calibri"/>
          <w:noProof w:val="0"/>
          <w:lang w:val="en-US"/>
        </w:rPr>
        <w:t>AXI interface module shall output the value within the read signals (</w:t>
      </w:r>
      <w:proofErr w:type="spellStart"/>
      <w:r w:rsidRPr="32314D96" w:rsidR="786E8244">
        <w:rPr>
          <w:rFonts w:ascii="Calibri" w:hAnsi="Calibri" w:eastAsia="Calibri" w:cs="Calibri"/>
          <w:noProof w:val="0"/>
          <w:lang w:val="en-US"/>
        </w:rPr>
        <w:t>SPICR_Read</w:t>
      </w:r>
      <w:proofErr w:type="spellEnd"/>
      <w:r w:rsidRPr="32314D96" w:rsidR="786E8244">
        <w:rPr>
          <w:rFonts w:ascii="Calibri" w:hAnsi="Calibri" w:eastAsia="Calibri" w:cs="Calibri"/>
          <w:noProof w:val="0"/>
          <w:lang w:val="en-US"/>
        </w:rPr>
        <w:t xml:space="preserve">, </w:t>
      </w:r>
      <w:proofErr w:type="spellStart"/>
      <w:r w:rsidRPr="32314D96" w:rsidR="786E8244">
        <w:rPr>
          <w:rFonts w:ascii="Calibri" w:hAnsi="Calibri" w:eastAsia="Calibri" w:cs="Calibri"/>
          <w:noProof w:val="0"/>
          <w:lang w:val="en-US"/>
        </w:rPr>
        <w:t>SPISR_Read</w:t>
      </w:r>
      <w:proofErr w:type="spellEnd"/>
      <w:r w:rsidRPr="32314D96" w:rsidR="786E8244">
        <w:rPr>
          <w:rFonts w:ascii="Calibri" w:hAnsi="Calibri" w:eastAsia="Calibri" w:cs="Calibri"/>
          <w:noProof w:val="0"/>
          <w:lang w:val="en-US"/>
        </w:rPr>
        <w:t xml:space="preserve">, </w:t>
      </w:r>
      <w:proofErr w:type="spellStart"/>
      <w:r w:rsidRPr="32314D96" w:rsidR="786E8244">
        <w:rPr>
          <w:rFonts w:ascii="Calibri" w:hAnsi="Calibri" w:eastAsia="Calibri" w:cs="Calibri"/>
          <w:noProof w:val="0"/>
          <w:lang w:val="en-US"/>
        </w:rPr>
        <w:t>SPIDRR_Read</w:t>
      </w:r>
      <w:proofErr w:type="spellEnd"/>
      <w:r w:rsidRPr="32314D96" w:rsidR="786E8244">
        <w:rPr>
          <w:rFonts w:ascii="Calibri" w:hAnsi="Calibri" w:eastAsia="Calibri" w:cs="Calibri"/>
          <w:noProof w:val="0"/>
          <w:lang w:val="en-US"/>
        </w:rPr>
        <w:t xml:space="preserve">, </w:t>
      </w:r>
      <w:proofErr w:type="spellStart"/>
      <w:r w:rsidRPr="32314D96" w:rsidR="786E8244">
        <w:rPr>
          <w:rFonts w:ascii="Calibri" w:hAnsi="Calibri" w:eastAsia="Calibri" w:cs="Calibri"/>
          <w:noProof w:val="0"/>
          <w:lang w:val="en-US"/>
        </w:rPr>
        <w:t>SPISSR_Read</w:t>
      </w:r>
      <w:proofErr w:type="spellEnd"/>
      <w:r w:rsidRPr="32314D96" w:rsidR="786E8244">
        <w:rPr>
          <w:rFonts w:ascii="Calibri" w:hAnsi="Calibri" w:eastAsia="Calibri" w:cs="Calibri"/>
          <w:noProof w:val="0"/>
          <w:lang w:val="en-US"/>
        </w:rPr>
        <w:t xml:space="preserve">, </w:t>
      </w:r>
      <w:proofErr w:type="spellStart"/>
      <w:r w:rsidRPr="32314D96" w:rsidR="786E8244">
        <w:rPr>
          <w:rFonts w:ascii="Calibri" w:hAnsi="Calibri" w:eastAsia="Calibri" w:cs="Calibri"/>
          <w:noProof w:val="0"/>
          <w:lang w:val="en-US"/>
        </w:rPr>
        <w:t>Tx_FIFO_COY_Read</w:t>
      </w:r>
      <w:proofErr w:type="spellEnd"/>
      <w:r w:rsidRPr="32314D96" w:rsidR="786E8244">
        <w:rPr>
          <w:rFonts w:ascii="Calibri" w:hAnsi="Calibri" w:eastAsia="Calibri" w:cs="Calibri"/>
          <w:noProof w:val="0"/>
          <w:lang w:val="en-US"/>
        </w:rPr>
        <w:t xml:space="preserve">, </w:t>
      </w:r>
      <w:proofErr w:type="spellStart"/>
      <w:r w:rsidRPr="32314D96" w:rsidR="786E8244">
        <w:rPr>
          <w:rFonts w:ascii="Calibri" w:hAnsi="Calibri" w:eastAsia="Calibri" w:cs="Calibri"/>
          <w:noProof w:val="0"/>
          <w:lang w:val="en-US"/>
        </w:rPr>
        <w:t>RX_FIFO_OCY_Read</w:t>
      </w:r>
      <w:proofErr w:type="spellEnd"/>
      <w:r w:rsidRPr="32314D96" w:rsidR="786E8244">
        <w:rPr>
          <w:rFonts w:ascii="Calibri" w:hAnsi="Calibri" w:eastAsia="Calibri" w:cs="Calibri"/>
          <w:noProof w:val="0"/>
          <w:lang w:val="en-US"/>
        </w:rPr>
        <w:t xml:space="preserve">, </w:t>
      </w:r>
      <w:proofErr w:type="spellStart"/>
      <w:r w:rsidRPr="32314D96" w:rsidR="20603764">
        <w:rPr>
          <w:rFonts w:ascii="Calibri" w:hAnsi="Calibri" w:eastAsia="Calibri" w:cs="Calibri"/>
          <w:noProof w:val="0"/>
          <w:lang w:val="en-US"/>
        </w:rPr>
        <w:t>DGIER_Read</w:t>
      </w:r>
      <w:proofErr w:type="spellEnd"/>
      <w:r w:rsidRPr="32314D96" w:rsidR="20603764">
        <w:rPr>
          <w:rFonts w:ascii="Calibri" w:hAnsi="Calibri" w:eastAsia="Calibri" w:cs="Calibri"/>
          <w:noProof w:val="0"/>
          <w:lang w:val="en-US"/>
        </w:rPr>
        <w:t xml:space="preserve">, </w:t>
      </w:r>
      <w:proofErr w:type="spellStart"/>
      <w:r w:rsidRPr="32314D96" w:rsidR="20603764">
        <w:rPr>
          <w:rFonts w:ascii="Calibri" w:hAnsi="Calibri" w:eastAsia="Calibri" w:cs="Calibri"/>
          <w:noProof w:val="0"/>
          <w:lang w:val="en-US"/>
        </w:rPr>
        <w:t>IPISR_Read,IPIER_Read</w:t>
      </w:r>
      <w:proofErr w:type="spellEnd"/>
      <w:r w:rsidRPr="32314D96" w:rsidR="786E8244">
        <w:rPr>
          <w:rFonts w:ascii="Calibri" w:hAnsi="Calibri" w:eastAsia="Calibri" w:cs="Calibri"/>
          <w:noProof w:val="0"/>
          <w:lang w:val="en-US"/>
        </w:rPr>
        <w:t>)</w:t>
      </w:r>
      <w:r w:rsidRPr="32314D96" w:rsidR="2BA698E7">
        <w:rPr>
          <w:rFonts w:ascii="Calibri" w:hAnsi="Calibri" w:eastAsia="Calibri" w:cs="Calibri"/>
          <w:noProof w:val="0"/>
          <w:lang w:val="en-US"/>
        </w:rPr>
        <w:t xml:space="preserve"> depending on</w:t>
      </w:r>
      <w:r w:rsidRPr="32314D96" w:rsidR="44229C44">
        <w:rPr>
          <w:rFonts w:ascii="Calibri" w:hAnsi="Calibri" w:eastAsia="Calibri" w:cs="Calibri"/>
          <w:noProof w:val="0"/>
          <w:lang w:val="en-US"/>
        </w:rPr>
        <w:t xml:space="preserve"> S_AXI_ARADDR at the </w:t>
      </w:r>
      <w:r w:rsidRPr="32314D96" w:rsidR="145CEC43">
        <w:rPr>
          <w:rFonts w:ascii="Calibri" w:hAnsi="Calibri" w:eastAsia="Calibri" w:cs="Calibri"/>
          <w:noProof w:val="0"/>
          <w:lang w:val="en-US"/>
        </w:rPr>
        <w:t xml:space="preserve">rising edge </w:t>
      </w:r>
      <w:r w:rsidRPr="32314D96" w:rsidR="44229C44">
        <w:rPr>
          <w:rFonts w:ascii="Calibri" w:hAnsi="Calibri" w:eastAsia="Calibri" w:cs="Calibri"/>
          <w:noProof w:val="0"/>
          <w:lang w:val="en-US"/>
        </w:rPr>
        <w:t>time S_AXI_ARVALID = 1 and S_AXI_ARREADY = 1</w:t>
      </w:r>
      <w:r w:rsidRPr="32314D96" w:rsidR="2BA698E7">
        <w:rPr>
          <w:rFonts w:ascii="Calibri" w:hAnsi="Calibri" w:eastAsia="Calibri" w:cs="Calibri"/>
          <w:noProof w:val="0"/>
          <w:lang w:val="en-US"/>
        </w:rPr>
        <w:t xml:space="preserve"> to S_AXI_RDATA when </w:t>
      </w:r>
      <w:r w:rsidRPr="32314D96" w:rsidR="25FA6A2E">
        <w:rPr>
          <w:rFonts w:ascii="Calibri" w:hAnsi="Calibri" w:eastAsia="Calibri" w:cs="Calibri"/>
          <w:noProof w:val="0"/>
          <w:lang w:val="en-US"/>
        </w:rPr>
        <w:t>S_AXI_RVALID and S_AXI_RREADY are high.</w:t>
      </w:r>
    </w:p>
    <w:p w:rsidR="25FA6A2E" w:rsidP="32314D96" w:rsidRDefault="25FA6A2E" w14:paraId="32302EA6" w14:textId="48C124CD">
      <w:pPr>
        <w:pStyle w:val="ListParagraph"/>
        <w:numPr>
          <w:ilvl w:val="0"/>
          <w:numId w:val="14"/>
        </w:numPr>
        <w:rPr>
          <w:noProof w:val="0"/>
          <w:sz w:val="22"/>
          <w:szCs w:val="22"/>
          <w:lang w:val="en-US"/>
        </w:rPr>
      </w:pPr>
      <w:r w:rsidRPr="32314D96" w:rsidR="25FA6A2E">
        <w:rPr>
          <w:rFonts w:ascii="Calibri" w:hAnsi="Calibri" w:eastAsia="Calibri" w:cs="Calibri"/>
          <w:noProof w:val="0"/>
          <w:lang w:val="en-US"/>
        </w:rPr>
        <w:t xml:space="preserve">S_AXI_RDATA shall output the following based on the address </w:t>
      </w:r>
      <w:r w:rsidRPr="32314D96" w:rsidR="72281C52">
        <w:rPr>
          <w:rFonts w:ascii="Calibri" w:hAnsi="Calibri" w:eastAsia="Calibri" w:cs="Calibri"/>
          <w:noProof w:val="0"/>
          <w:lang w:val="en-US"/>
        </w:rPr>
        <w:t>entered</w:t>
      </w:r>
      <w:r w:rsidRPr="32314D96" w:rsidR="25FA6A2E">
        <w:rPr>
          <w:rFonts w:ascii="Calibri" w:hAnsi="Calibri" w:eastAsia="Calibri" w:cs="Calibri"/>
          <w:noProof w:val="0"/>
          <w:lang w:val="en-US"/>
        </w:rPr>
        <w:t xml:space="preserve"> </w:t>
      </w:r>
      <w:r w:rsidRPr="32314D96" w:rsidR="16261381">
        <w:rPr>
          <w:rFonts w:ascii="Calibri" w:hAnsi="Calibri" w:eastAsia="Calibri" w:cs="Calibri"/>
          <w:noProof w:val="0"/>
          <w:lang w:val="en-US"/>
        </w:rPr>
        <w:t xml:space="preserve">into </w:t>
      </w:r>
      <w:r w:rsidRPr="32314D96" w:rsidR="25FA6A2E">
        <w:rPr>
          <w:rFonts w:ascii="Calibri" w:hAnsi="Calibri" w:eastAsia="Calibri" w:cs="Calibri"/>
          <w:noProof w:val="0"/>
          <w:lang w:val="en-US"/>
        </w:rPr>
        <w:t xml:space="preserve">S_AXI_ARADDR when </w:t>
      </w:r>
      <w:r w:rsidRPr="32314D96" w:rsidR="5FC8BBE7">
        <w:rPr>
          <w:rFonts w:ascii="Calibri" w:hAnsi="Calibri" w:eastAsia="Calibri" w:cs="Calibri"/>
          <w:noProof w:val="0"/>
          <w:lang w:val="en-US"/>
        </w:rPr>
        <w:t>both S_AXI_ARVALID and S_AXI_ARREADY are high at the time of the rising edge of a clock:</w:t>
      </w:r>
    </w:p>
    <w:p w:rsidR="5FC8BBE7" w:rsidP="32314D96" w:rsidRDefault="5FC8BBE7" w14:paraId="421F9CFD" w14:textId="4359B376">
      <w:pPr>
        <w:pStyle w:val="ListParagraph"/>
        <w:numPr>
          <w:ilvl w:val="1"/>
          <w:numId w:val="14"/>
        </w:numPr>
        <w:rPr>
          <w:noProof w:val="0"/>
          <w:sz w:val="22"/>
          <w:szCs w:val="22"/>
          <w:lang w:val="en-US"/>
        </w:rPr>
      </w:pPr>
      <w:r w:rsidRPr="32314D96" w:rsidR="5FC8BBE7">
        <w:rPr>
          <w:rFonts w:ascii="Calibri" w:hAnsi="Calibri" w:eastAsia="Calibri" w:cs="Calibri"/>
          <w:noProof w:val="0"/>
          <w:lang w:val="en-US"/>
        </w:rPr>
        <w:t xml:space="preserve">S_AXI_RDATA = </w:t>
      </w:r>
      <w:proofErr w:type="spellStart"/>
      <w:r w:rsidRPr="32314D96" w:rsidR="5FC8BBE7">
        <w:rPr>
          <w:rFonts w:ascii="Calibri" w:hAnsi="Calibri" w:eastAsia="Calibri" w:cs="Calibri"/>
          <w:noProof w:val="0"/>
          <w:lang w:val="en-US"/>
        </w:rPr>
        <w:t>SPICR_Read</w:t>
      </w:r>
      <w:proofErr w:type="spellEnd"/>
      <w:r w:rsidRPr="32314D96" w:rsidR="5FC8BBE7">
        <w:rPr>
          <w:rFonts w:ascii="Calibri" w:hAnsi="Calibri" w:eastAsia="Calibri" w:cs="Calibri"/>
          <w:noProof w:val="0"/>
          <w:lang w:val="en-US"/>
        </w:rPr>
        <w:t xml:space="preserve"> when stored araddr = C_BASE_ADDR + 0x60</w:t>
      </w:r>
    </w:p>
    <w:p w:rsidR="5FC8BBE7" w:rsidP="32314D96" w:rsidRDefault="5FC8BBE7" w14:paraId="60A93C5E" w14:textId="56AC5D5A">
      <w:pPr>
        <w:pStyle w:val="ListParagraph"/>
        <w:numPr>
          <w:ilvl w:val="1"/>
          <w:numId w:val="14"/>
        </w:numPr>
        <w:rPr>
          <w:noProof w:val="0"/>
          <w:sz w:val="22"/>
          <w:szCs w:val="22"/>
          <w:lang w:val="en-US"/>
        </w:rPr>
      </w:pPr>
      <w:r w:rsidRPr="32314D96" w:rsidR="5FC8BBE7">
        <w:rPr>
          <w:rFonts w:ascii="Calibri" w:hAnsi="Calibri" w:eastAsia="Calibri" w:cs="Calibri"/>
          <w:noProof w:val="0"/>
          <w:lang w:val="en-US"/>
        </w:rPr>
        <w:t xml:space="preserve">S_AXI_RDATA = </w:t>
      </w:r>
      <w:proofErr w:type="spellStart"/>
      <w:r w:rsidRPr="32314D96" w:rsidR="5FC8BBE7">
        <w:rPr>
          <w:rFonts w:ascii="Calibri" w:hAnsi="Calibri" w:eastAsia="Calibri" w:cs="Calibri"/>
          <w:noProof w:val="0"/>
          <w:lang w:val="en-US"/>
        </w:rPr>
        <w:t>SPISR_Read</w:t>
      </w:r>
      <w:proofErr w:type="spellEnd"/>
      <w:r w:rsidRPr="32314D96" w:rsidR="5FC8BBE7">
        <w:rPr>
          <w:rFonts w:ascii="Calibri" w:hAnsi="Calibri" w:eastAsia="Calibri" w:cs="Calibri"/>
          <w:noProof w:val="0"/>
          <w:lang w:val="en-US"/>
        </w:rPr>
        <w:t xml:space="preserve"> when stored </w:t>
      </w:r>
      <w:proofErr w:type="spellStart"/>
      <w:r w:rsidRPr="32314D96" w:rsidR="5FC8BBE7">
        <w:rPr>
          <w:rFonts w:ascii="Calibri" w:hAnsi="Calibri" w:eastAsia="Calibri" w:cs="Calibri"/>
          <w:noProof w:val="0"/>
          <w:lang w:val="en-US"/>
        </w:rPr>
        <w:t>araddr</w:t>
      </w:r>
      <w:proofErr w:type="spellEnd"/>
      <w:r w:rsidRPr="32314D96" w:rsidR="5FC8BBE7">
        <w:rPr>
          <w:rFonts w:ascii="Calibri" w:hAnsi="Calibri" w:eastAsia="Calibri" w:cs="Calibri"/>
          <w:noProof w:val="0"/>
          <w:lang w:val="en-US"/>
        </w:rPr>
        <w:t xml:space="preserve"> = C_BASE_ADDR + 0x64</w:t>
      </w:r>
    </w:p>
    <w:p w:rsidR="5FC8BBE7" w:rsidP="32314D96" w:rsidRDefault="5FC8BBE7" w14:paraId="2827C20C" w14:textId="6EF53207">
      <w:pPr>
        <w:pStyle w:val="ListParagraph"/>
        <w:numPr>
          <w:ilvl w:val="1"/>
          <w:numId w:val="14"/>
        </w:numPr>
        <w:rPr>
          <w:noProof w:val="0"/>
          <w:sz w:val="22"/>
          <w:szCs w:val="22"/>
          <w:lang w:val="en-US"/>
        </w:rPr>
      </w:pPr>
      <w:r w:rsidRPr="32314D96" w:rsidR="5FC8BBE7">
        <w:rPr>
          <w:rFonts w:ascii="Calibri" w:hAnsi="Calibri" w:eastAsia="Calibri" w:cs="Calibri"/>
          <w:noProof w:val="0"/>
          <w:lang w:val="en-US"/>
        </w:rPr>
        <w:t xml:space="preserve">S_AXI_RDATA = </w:t>
      </w:r>
      <w:proofErr w:type="spellStart"/>
      <w:r w:rsidRPr="32314D96" w:rsidR="5FC8BBE7">
        <w:rPr>
          <w:rFonts w:ascii="Calibri" w:hAnsi="Calibri" w:eastAsia="Calibri" w:cs="Calibri"/>
          <w:noProof w:val="0"/>
          <w:lang w:val="en-US"/>
        </w:rPr>
        <w:t>SPIDRR_Read</w:t>
      </w:r>
      <w:proofErr w:type="spellEnd"/>
      <w:r w:rsidRPr="32314D96" w:rsidR="5FC8BBE7">
        <w:rPr>
          <w:rFonts w:ascii="Calibri" w:hAnsi="Calibri" w:eastAsia="Calibri" w:cs="Calibri"/>
          <w:noProof w:val="0"/>
          <w:lang w:val="en-US"/>
        </w:rPr>
        <w:t xml:space="preserve"> when stored </w:t>
      </w:r>
      <w:proofErr w:type="spellStart"/>
      <w:r w:rsidRPr="32314D96" w:rsidR="5FC8BBE7">
        <w:rPr>
          <w:rFonts w:ascii="Calibri" w:hAnsi="Calibri" w:eastAsia="Calibri" w:cs="Calibri"/>
          <w:noProof w:val="0"/>
          <w:lang w:val="en-US"/>
        </w:rPr>
        <w:t>araddr</w:t>
      </w:r>
      <w:proofErr w:type="spellEnd"/>
      <w:r w:rsidRPr="32314D96" w:rsidR="5FC8BBE7">
        <w:rPr>
          <w:rFonts w:ascii="Calibri" w:hAnsi="Calibri" w:eastAsia="Calibri" w:cs="Calibri"/>
          <w:noProof w:val="0"/>
          <w:lang w:val="en-US"/>
        </w:rPr>
        <w:t xml:space="preserve"> = C_BASE_ADDR + 0x6</w:t>
      </w:r>
      <w:r w:rsidRPr="32314D96" w:rsidR="5FC8BBE7">
        <w:rPr>
          <w:rFonts w:ascii="Calibri" w:hAnsi="Calibri" w:eastAsia="Calibri" w:cs="Calibri"/>
          <w:noProof w:val="0"/>
          <w:lang w:val="en-US"/>
        </w:rPr>
        <w:t>C</w:t>
      </w:r>
    </w:p>
    <w:p w:rsidR="5F96601F" w:rsidP="32314D96" w:rsidRDefault="5F96601F" w14:paraId="7552AB05" w14:textId="478C7552">
      <w:pPr>
        <w:pStyle w:val="ListParagraph"/>
        <w:numPr>
          <w:ilvl w:val="1"/>
          <w:numId w:val="14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32314D96" w:rsidR="5F96601F">
        <w:rPr>
          <w:rFonts w:ascii="Calibri" w:hAnsi="Calibri" w:eastAsia="Calibri" w:cs="Calibri"/>
          <w:noProof w:val="0"/>
          <w:lang w:val="en-US"/>
        </w:rPr>
        <w:t xml:space="preserve">S_AXI_RDATA = </w:t>
      </w:r>
      <w:proofErr w:type="spellStart"/>
      <w:r w:rsidRPr="32314D96" w:rsidR="5F96601F">
        <w:rPr>
          <w:rFonts w:ascii="Calibri" w:hAnsi="Calibri" w:eastAsia="Calibri" w:cs="Calibri"/>
          <w:noProof w:val="0"/>
          <w:lang w:val="en-US"/>
        </w:rPr>
        <w:t>SPISSR_Read</w:t>
      </w:r>
      <w:proofErr w:type="spellEnd"/>
      <w:r w:rsidRPr="32314D96" w:rsidR="5F96601F">
        <w:rPr>
          <w:rFonts w:ascii="Calibri" w:hAnsi="Calibri" w:eastAsia="Calibri" w:cs="Calibri"/>
          <w:noProof w:val="0"/>
          <w:lang w:val="en-US"/>
        </w:rPr>
        <w:t xml:space="preserve"> when stored </w:t>
      </w:r>
      <w:proofErr w:type="spellStart"/>
      <w:r w:rsidRPr="32314D96" w:rsidR="5F96601F">
        <w:rPr>
          <w:rFonts w:ascii="Calibri" w:hAnsi="Calibri" w:eastAsia="Calibri" w:cs="Calibri"/>
          <w:noProof w:val="0"/>
          <w:lang w:val="en-US"/>
        </w:rPr>
        <w:t>araddr</w:t>
      </w:r>
      <w:proofErr w:type="spellEnd"/>
      <w:r w:rsidRPr="32314D96" w:rsidR="5F96601F">
        <w:rPr>
          <w:rFonts w:ascii="Calibri" w:hAnsi="Calibri" w:eastAsia="Calibri" w:cs="Calibri"/>
          <w:noProof w:val="0"/>
          <w:lang w:val="en-US"/>
        </w:rPr>
        <w:t xml:space="preserve"> = C_BASE_ADDR + 0x70</w:t>
      </w:r>
    </w:p>
    <w:p w:rsidR="5F96601F" w:rsidP="32314D96" w:rsidRDefault="5F96601F" w14:paraId="10A2BE1B" w14:textId="39B2B1BD">
      <w:pPr>
        <w:pStyle w:val="ListParagraph"/>
        <w:numPr>
          <w:ilvl w:val="1"/>
          <w:numId w:val="14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32314D96" w:rsidR="5F96601F">
        <w:rPr>
          <w:rFonts w:ascii="Calibri" w:hAnsi="Calibri" w:eastAsia="Calibri" w:cs="Calibri"/>
          <w:noProof w:val="0"/>
          <w:lang w:val="en-US"/>
        </w:rPr>
        <w:t xml:space="preserve">S_AXI_RDATA = </w:t>
      </w:r>
      <w:proofErr w:type="spellStart"/>
      <w:r w:rsidRPr="32314D96" w:rsidR="5F96601F">
        <w:rPr>
          <w:rFonts w:ascii="Calibri" w:hAnsi="Calibri" w:eastAsia="Calibri" w:cs="Calibri"/>
          <w:noProof w:val="0"/>
          <w:lang w:val="en-US"/>
        </w:rPr>
        <w:t>Tx_FIFO_OCY_read</w:t>
      </w:r>
      <w:proofErr w:type="spellEnd"/>
      <w:r w:rsidRPr="32314D96" w:rsidR="5F96601F">
        <w:rPr>
          <w:rFonts w:ascii="Calibri" w:hAnsi="Calibri" w:eastAsia="Calibri" w:cs="Calibri"/>
          <w:noProof w:val="0"/>
          <w:lang w:val="en-US"/>
        </w:rPr>
        <w:t xml:space="preserve"> when stored </w:t>
      </w:r>
      <w:proofErr w:type="spellStart"/>
      <w:r w:rsidRPr="32314D96" w:rsidR="5F96601F">
        <w:rPr>
          <w:rFonts w:ascii="Calibri" w:hAnsi="Calibri" w:eastAsia="Calibri" w:cs="Calibri"/>
          <w:noProof w:val="0"/>
          <w:lang w:val="en-US"/>
        </w:rPr>
        <w:t>araddr</w:t>
      </w:r>
      <w:proofErr w:type="spellEnd"/>
      <w:r w:rsidRPr="32314D96" w:rsidR="5F96601F">
        <w:rPr>
          <w:rFonts w:ascii="Calibri" w:hAnsi="Calibri" w:eastAsia="Calibri" w:cs="Calibri"/>
          <w:noProof w:val="0"/>
          <w:lang w:val="en-US"/>
        </w:rPr>
        <w:t xml:space="preserve"> = C_BASE_ADDR + 0x74</w:t>
      </w:r>
    </w:p>
    <w:p w:rsidR="5F96601F" w:rsidP="32314D96" w:rsidRDefault="5F96601F" w14:paraId="0C962A19" w14:textId="0AE499AA">
      <w:pPr>
        <w:pStyle w:val="ListParagraph"/>
        <w:numPr>
          <w:ilvl w:val="1"/>
          <w:numId w:val="14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32314D96" w:rsidR="5F96601F">
        <w:rPr>
          <w:rFonts w:ascii="Calibri" w:hAnsi="Calibri" w:eastAsia="Calibri" w:cs="Calibri"/>
          <w:noProof w:val="0"/>
          <w:lang w:val="en-US"/>
        </w:rPr>
        <w:t xml:space="preserve">S_AXI_RDATA = </w:t>
      </w:r>
      <w:proofErr w:type="spellStart"/>
      <w:r w:rsidRPr="32314D96" w:rsidR="5F96601F">
        <w:rPr>
          <w:rFonts w:ascii="Calibri" w:hAnsi="Calibri" w:eastAsia="Calibri" w:cs="Calibri"/>
          <w:noProof w:val="0"/>
          <w:lang w:val="en-US"/>
        </w:rPr>
        <w:t>Rx_FIFO_OCY_read</w:t>
      </w:r>
      <w:proofErr w:type="spellEnd"/>
      <w:r w:rsidRPr="32314D96" w:rsidR="5F96601F">
        <w:rPr>
          <w:rFonts w:ascii="Calibri" w:hAnsi="Calibri" w:eastAsia="Calibri" w:cs="Calibri"/>
          <w:noProof w:val="0"/>
          <w:lang w:val="en-US"/>
        </w:rPr>
        <w:t xml:space="preserve"> when stored </w:t>
      </w:r>
      <w:proofErr w:type="spellStart"/>
      <w:r w:rsidRPr="32314D96" w:rsidR="5F96601F">
        <w:rPr>
          <w:rFonts w:ascii="Calibri" w:hAnsi="Calibri" w:eastAsia="Calibri" w:cs="Calibri"/>
          <w:noProof w:val="0"/>
          <w:lang w:val="en-US"/>
        </w:rPr>
        <w:t>araddr</w:t>
      </w:r>
      <w:proofErr w:type="spellEnd"/>
      <w:r w:rsidRPr="32314D96" w:rsidR="5F96601F">
        <w:rPr>
          <w:rFonts w:ascii="Calibri" w:hAnsi="Calibri" w:eastAsia="Calibri" w:cs="Calibri"/>
          <w:noProof w:val="0"/>
          <w:lang w:val="en-US"/>
        </w:rPr>
        <w:t xml:space="preserve"> = C_BASE_ADDR + 0x78</w:t>
      </w:r>
    </w:p>
    <w:p w:rsidR="5F96601F" w:rsidP="32314D96" w:rsidRDefault="5F96601F" w14:paraId="74BE6C0F" w14:textId="46A949DE">
      <w:pPr>
        <w:pStyle w:val="ListParagraph"/>
        <w:numPr>
          <w:ilvl w:val="1"/>
          <w:numId w:val="14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32314D96" w:rsidR="5F96601F">
        <w:rPr>
          <w:rFonts w:ascii="Calibri" w:hAnsi="Calibri" w:eastAsia="Calibri" w:cs="Calibri"/>
          <w:noProof w:val="0"/>
          <w:lang w:val="en-US"/>
        </w:rPr>
        <w:t>S</w:t>
      </w:r>
      <w:r w:rsidRPr="32314D96" w:rsidR="5F96601F">
        <w:rPr>
          <w:rFonts w:ascii="Calibri" w:hAnsi="Calibri" w:eastAsia="Calibri" w:cs="Calibri"/>
          <w:noProof w:val="0"/>
          <w:lang w:val="en-US"/>
        </w:rPr>
        <w:t>_</w:t>
      </w:r>
      <w:r w:rsidRPr="32314D96" w:rsidR="5F96601F">
        <w:rPr>
          <w:rFonts w:ascii="Calibri" w:hAnsi="Calibri" w:eastAsia="Calibri" w:cs="Calibri"/>
          <w:noProof w:val="0"/>
          <w:lang w:val="en-US"/>
        </w:rPr>
        <w:t xml:space="preserve">AXI_RDATA = </w:t>
      </w:r>
      <w:proofErr w:type="spellStart"/>
      <w:r w:rsidRPr="32314D96" w:rsidR="5F96601F">
        <w:rPr>
          <w:rFonts w:ascii="Calibri" w:hAnsi="Calibri" w:eastAsia="Calibri" w:cs="Calibri"/>
          <w:noProof w:val="0"/>
          <w:lang w:val="en-US"/>
        </w:rPr>
        <w:t>DGIER_Read</w:t>
      </w:r>
      <w:proofErr w:type="spellEnd"/>
      <w:r w:rsidRPr="32314D96" w:rsidR="5F96601F">
        <w:rPr>
          <w:rFonts w:ascii="Calibri" w:hAnsi="Calibri" w:eastAsia="Calibri" w:cs="Calibri"/>
          <w:noProof w:val="0"/>
          <w:lang w:val="en-US"/>
        </w:rPr>
        <w:t xml:space="preserve"> when </w:t>
      </w:r>
      <w:proofErr w:type="spellStart"/>
      <w:r w:rsidRPr="32314D96" w:rsidR="5F96601F">
        <w:rPr>
          <w:rFonts w:ascii="Calibri" w:hAnsi="Calibri" w:eastAsia="Calibri" w:cs="Calibri"/>
          <w:noProof w:val="0"/>
          <w:lang w:val="en-US"/>
        </w:rPr>
        <w:t>when</w:t>
      </w:r>
      <w:proofErr w:type="spellEnd"/>
      <w:r w:rsidRPr="32314D96" w:rsidR="5F96601F">
        <w:rPr>
          <w:rFonts w:ascii="Calibri" w:hAnsi="Calibri" w:eastAsia="Calibri" w:cs="Calibri"/>
          <w:noProof w:val="0"/>
          <w:lang w:val="en-US"/>
        </w:rPr>
        <w:t xml:space="preserve"> stored </w:t>
      </w:r>
      <w:proofErr w:type="spellStart"/>
      <w:r w:rsidRPr="32314D96" w:rsidR="5F96601F">
        <w:rPr>
          <w:rFonts w:ascii="Calibri" w:hAnsi="Calibri" w:eastAsia="Calibri" w:cs="Calibri"/>
          <w:noProof w:val="0"/>
          <w:lang w:val="en-US"/>
        </w:rPr>
        <w:t>araddr</w:t>
      </w:r>
      <w:proofErr w:type="spellEnd"/>
      <w:r w:rsidRPr="32314D96" w:rsidR="5F96601F">
        <w:rPr>
          <w:rFonts w:ascii="Calibri" w:hAnsi="Calibri" w:eastAsia="Calibri" w:cs="Calibri"/>
          <w:noProof w:val="0"/>
          <w:lang w:val="en-US"/>
        </w:rPr>
        <w:t xml:space="preserve"> = C_BASE_ADDR + 0x1C</w:t>
      </w:r>
    </w:p>
    <w:p w:rsidR="5F96601F" w:rsidP="32314D96" w:rsidRDefault="5F96601F" w14:paraId="42F99ACB" w14:textId="47C03F86">
      <w:pPr>
        <w:pStyle w:val="ListParagraph"/>
        <w:numPr>
          <w:ilvl w:val="1"/>
          <w:numId w:val="14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32314D96" w:rsidR="5F96601F">
        <w:rPr>
          <w:rFonts w:ascii="Calibri" w:hAnsi="Calibri" w:eastAsia="Calibri" w:cs="Calibri"/>
          <w:noProof w:val="0"/>
          <w:lang w:val="en-US"/>
        </w:rPr>
        <w:t>S</w:t>
      </w:r>
      <w:r w:rsidRPr="32314D96" w:rsidR="5F96601F">
        <w:rPr>
          <w:rFonts w:ascii="Calibri" w:hAnsi="Calibri" w:eastAsia="Calibri" w:cs="Calibri"/>
          <w:noProof w:val="0"/>
          <w:lang w:val="en-US"/>
        </w:rPr>
        <w:t>_</w:t>
      </w:r>
      <w:r w:rsidRPr="32314D96" w:rsidR="5F96601F">
        <w:rPr>
          <w:rFonts w:ascii="Calibri" w:hAnsi="Calibri" w:eastAsia="Calibri" w:cs="Calibri"/>
          <w:noProof w:val="0"/>
          <w:lang w:val="en-US"/>
        </w:rPr>
        <w:t>A</w:t>
      </w:r>
      <w:r w:rsidRPr="32314D96" w:rsidR="5F96601F">
        <w:rPr>
          <w:rFonts w:ascii="Calibri" w:hAnsi="Calibri" w:eastAsia="Calibri" w:cs="Calibri"/>
          <w:noProof w:val="0"/>
          <w:lang w:val="en-US"/>
        </w:rPr>
        <w:t>X</w:t>
      </w:r>
      <w:r w:rsidRPr="32314D96" w:rsidR="5F96601F">
        <w:rPr>
          <w:rFonts w:ascii="Calibri" w:hAnsi="Calibri" w:eastAsia="Calibri" w:cs="Calibri"/>
          <w:noProof w:val="0"/>
          <w:lang w:val="en-US"/>
        </w:rPr>
        <w:t xml:space="preserve">I_RDATA = </w:t>
      </w:r>
      <w:proofErr w:type="spellStart"/>
      <w:r w:rsidRPr="32314D96" w:rsidR="5F96601F">
        <w:rPr>
          <w:rFonts w:ascii="Calibri" w:hAnsi="Calibri" w:eastAsia="Calibri" w:cs="Calibri"/>
          <w:noProof w:val="0"/>
          <w:lang w:val="en-US"/>
        </w:rPr>
        <w:t>IPISR_Read</w:t>
      </w:r>
      <w:proofErr w:type="spellEnd"/>
      <w:r w:rsidRPr="32314D96" w:rsidR="5F96601F">
        <w:rPr>
          <w:rFonts w:ascii="Calibri" w:hAnsi="Calibri" w:eastAsia="Calibri" w:cs="Calibri"/>
          <w:noProof w:val="0"/>
          <w:lang w:val="en-US"/>
        </w:rPr>
        <w:t xml:space="preserve"> when stored </w:t>
      </w:r>
      <w:proofErr w:type="spellStart"/>
      <w:r w:rsidRPr="32314D96" w:rsidR="5F96601F">
        <w:rPr>
          <w:rFonts w:ascii="Calibri" w:hAnsi="Calibri" w:eastAsia="Calibri" w:cs="Calibri"/>
          <w:noProof w:val="0"/>
          <w:lang w:val="en-US"/>
        </w:rPr>
        <w:t>araddr</w:t>
      </w:r>
      <w:proofErr w:type="spellEnd"/>
      <w:r w:rsidRPr="32314D96" w:rsidR="5F96601F">
        <w:rPr>
          <w:rFonts w:ascii="Calibri" w:hAnsi="Calibri" w:eastAsia="Calibri" w:cs="Calibri"/>
          <w:noProof w:val="0"/>
          <w:lang w:val="en-US"/>
        </w:rPr>
        <w:t xml:space="preserve"> = C_BASE_ADDR + 0x20</w:t>
      </w:r>
    </w:p>
    <w:p w:rsidR="5F96601F" w:rsidP="32314D96" w:rsidRDefault="5F96601F" w14:paraId="26714FC8" w14:textId="715E2CD2">
      <w:pPr>
        <w:pStyle w:val="ListParagraph"/>
        <w:numPr>
          <w:ilvl w:val="1"/>
          <w:numId w:val="14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32314D96" w:rsidR="5F96601F">
        <w:rPr>
          <w:rFonts w:ascii="Calibri" w:hAnsi="Calibri" w:eastAsia="Calibri" w:cs="Calibri"/>
          <w:noProof w:val="0"/>
          <w:lang w:val="en-US"/>
        </w:rPr>
        <w:t xml:space="preserve">S_AXI_RDATA = </w:t>
      </w:r>
      <w:proofErr w:type="spellStart"/>
      <w:r w:rsidRPr="32314D96" w:rsidR="5F96601F">
        <w:rPr>
          <w:rFonts w:ascii="Calibri" w:hAnsi="Calibri" w:eastAsia="Calibri" w:cs="Calibri"/>
          <w:noProof w:val="0"/>
          <w:lang w:val="en-US"/>
        </w:rPr>
        <w:t>IPIER_Read</w:t>
      </w:r>
      <w:proofErr w:type="spellEnd"/>
      <w:r w:rsidRPr="32314D96" w:rsidR="5F96601F">
        <w:rPr>
          <w:rFonts w:ascii="Calibri" w:hAnsi="Calibri" w:eastAsia="Calibri" w:cs="Calibri"/>
          <w:noProof w:val="0"/>
          <w:lang w:val="en-US"/>
        </w:rPr>
        <w:t xml:space="preserve"> when stored </w:t>
      </w:r>
      <w:proofErr w:type="spellStart"/>
      <w:r w:rsidRPr="32314D96" w:rsidR="5F96601F">
        <w:rPr>
          <w:rFonts w:ascii="Calibri" w:hAnsi="Calibri" w:eastAsia="Calibri" w:cs="Calibri"/>
          <w:noProof w:val="0"/>
          <w:lang w:val="en-US"/>
        </w:rPr>
        <w:t>araddr</w:t>
      </w:r>
      <w:proofErr w:type="spellEnd"/>
      <w:r w:rsidRPr="32314D96" w:rsidR="5F96601F">
        <w:rPr>
          <w:rFonts w:ascii="Calibri" w:hAnsi="Calibri" w:eastAsia="Calibri" w:cs="Calibri"/>
          <w:noProof w:val="0"/>
          <w:lang w:val="en-US"/>
        </w:rPr>
        <w:t xml:space="preserve"> = C_BASE_ADDR + 0x28</w:t>
      </w:r>
    </w:p>
    <w:p w:rsidR="5F96601F" w:rsidP="32314D96" w:rsidRDefault="5F96601F" w14:paraId="4011D3F5" w14:textId="7E9A79C5">
      <w:pPr>
        <w:pStyle w:val="ListParagraph"/>
        <w:numPr>
          <w:ilvl w:val="0"/>
          <w:numId w:val="14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32314D96" w:rsidR="5F96601F">
        <w:rPr>
          <w:rFonts w:ascii="Calibri" w:hAnsi="Calibri" w:eastAsia="Calibri" w:cs="Calibri"/>
          <w:noProof w:val="0"/>
          <w:lang w:val="en-US"/>
        </w:rPr>
        <w:t xml:space="preserve">S_AXI_RRESP shall equal “00” when the </w:t>
      </w:r>
      <w:r w:rsidRPr="32314D96" w:rsidR="02448845">
        <w:rPr>
          <w:rFonts w:ascii="Calibri" w:hAnsi="Calibri" w:eastAsia="Calibri" w:cs="Calibri"/>
          <w:noProof w:val="0"/>
          <w:lang w:val="en-US"/>
        </w:rPr>
        <w:t xml:space="preserve">read address entered into S_AXI_ARADDR when both S_AXI_ARVALID and S_AXI_ARREADY are high at the time of the rising edge of a clock is </w:t>
      </w:r>
      <w:r w:rsidRPr="32314D96" w:rsidR="753FC72E">
        <w:rPr>
          <w:rFonts w:ascii="Calibri" w:hAnsi="Calibri" w:eastAsia="Calibri" w:cs="Calibri"/>
          <w:noProof w:val="0"/>
          <w:lang w:val="en-US"/>
        </w:rPr>
        <w:t xml:space="preserve">a </w:t>
      </w:r>
      <w:r w:rsidRPr="32314D96" w:rsidR="02448845">
        <w:rPr>
          <w:rFonts w:ascii="Calibri" w:hAnsi="Calibri" w:eastAsia="Calibri" w:cs="Calibri"/>
          <w:noProof w:val="0"/>
          <w:lang w:val="en-US"/>
        </w:rPr>
        <w:t>decodable read register</w:t>
      </w:r>
      <w:r w:rsidRPr="32314D96" w:rsidR="57045304">
        <w:rPr>
          <w:rFonts w:ascii="Calibri" w:hAnsi="Calibri" w:eastAsia="Calibri" w:cs="Calibri"/>
          <w:noProof w:val="0"/>
          <w:lang w:val="en-US"/>
        </w:rPr>
        <w:t xml:space="preserve"> address</w:t>
      </w:r>
      <w:r w:rsidRPr="32314D96" w:rsidR="02448845">
        <w:rPr>
          <w:rFonts w:ascii="Calibri" w:hAnsi="Calibri" w:eastAsia="Calibri" w:cs="Calibri"/>
          <w:noProof w:val="0"/>
          <w:lang w:val="en-US"/>
        </w:rPr>
        <w:t xml:space="preserve">, S_AXI_RREADY is high, and </w:t>
      </w:r>
      <w:r w:rsidRPr="32314D96" w:rsidR="42DC8CBB">
        <w:rPr>
          <w:rFonts w:ascii="Calibri" w:hAnsi="Calibri" w:eastAsia="Calibri" w:cs="Calibri"/>
          <w:noProof w:val="0"/>
          <w:lang w:val="en-US"/>
        </w:rPr>
        <w:t>S_AXI_RVALID is high</w:t>
      </w:r>
    </w:p>
    <w:p w:rsidR="42DC8CBB" w:rsidP="32314D96" w:rsidRDefault="42DC8CBB" w14:paraId="5E220E52" w14:textId="349B8732">
      <w:pPr>
        <w:pStyle w:val="ListParagraph"/>
        <w:numPr>
          <w:ilvl w:val="0"/>
          <w:numId w:val="14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32314D96" w:rsidR="42DC8CBB">
        <w:rPr>
          <w:rFonts w:ascii="Calibri" w:hAnsi="Calibri" w:eastAsia="Calibri" w:cs="Calibri"/>
          <w:noProof w:val="0"/>
          <w:lang w:val="en-US"/>
        </w:rPr>
        <w:t>S_AXI_RRESP shall equal “01” when the read address entered into S_AXI_ARADDR when both S_AXI_ARVALID and S_AXI_ARREADY are high at the time of the rising edge of a clock is a decodable write register address, S_AXI_RREADY is high, and S_AXI_RVALID is high</w:t>
      </w:r>
    </w:p>
    <w:p w:rsidR="42DC8CBB" w:rsidP="32314D96" w:rsidRDefault="42DC8CBB" w14:paraId="27D23741" w14:textId="66E403A5">
      <w:pPr>
        <w:pStyle w:val="ListParagraph"/>
        <w:numPr>
          <w:ilvl w:val="0"/>
          <w:numId w:val="14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32314D96" w:rsidR="42DC8CBB">
        <w:rPr>
          <w:rFonts w:ascii="Calibri" w:hAnsi="Calibri" w:eastAsia="Calibri" w:cs="Calibri"/>
          <w:noProof w:val="0"/>
          <w:lang w:val="en-US"/>
        </w:rPr>
        <w:t>S_AXI_RRESP shall equal “11” when the read address entered into S_AXI_ARADDR when both S_AXI_ARVALID and S_AXI_ARREADY are high at the time of the rising edge of a clock is a non-decodable register address, S_AXI_RREADY is high, and S_AXI_RVALID is high</w:t>
      </w:r>
    </w:p>
    <w:p w:rsidR="32314D96" w:rsidP="32314D96" w:rsidRDefault="32314D96" w14:paraId="0076D500" w14:textId="7C068B68">
      <w:pPr>
        <w:pStyle w:val="Normal"/>
        <w:rPr>
          <w:rFonts w:ascii="Calibri" w:hAnsi="Calibri" w:eastAsia="Calibri" w:cs="Calibri"/>
          <w:noProof w:val="0"/>
          <w:lang w:val="en-US"/>
        </w:rPr>
      </w:pPr>
    </w:p>
    <w:p w:rsidR="32314D96" w:rsidP="32314D96" w:rsidRDefault="32314D96" w14:paraId="5C014A16" w14:textId="64475D4D">
      <w:pPr>
        <w:pStyle w:val="Normal"/>
        <w:ind w:left="360"/>
        <w:rPr>
          <w:rFonts w:ascii="Calibri" w:hAnsi="Calibri" w:eastAsia="Calibri" w:cs="Calibri"/>
          <w:noProof w:val="0"/>
          <w:lang w:val="en-US"/>
        </w:rPr>
      </w:pPr>
    </w:p>
    <w:p w:rsidR="762E20C6" w:rsidP="32314D96" w:rsidRDefault="762E20C6" w14:paraId="4E31CD48" w14:textId="3251571D">
      <w:pPr>
        <w:pStyle w:val="Normal"/>
        <w:bidi w:val="0"/>
        <w:spacing w:line="360" w:lineRule="auto"/>
        <w:ind w:left="360"/>
        <w:rPr>
          <w:rFonts w:ascii="Calibri" w:hAnsi="Calibri" w:eastAsia="Calibri" w:cs="Calibri"/>
          <w:b w:val="1"/>
          <w:bCs w:val="1"/>
          <w:noProof w:val="0"/>
          <w:sz w:val="24"/>
          <w:szCs w:val="24"/>
          <w:u w:val="single"/>
          <w:lang w:val="en-US"/>
        </w:rPr>
      </w:pPr>
      <w:r w:rsidRPr="32314D96" w:rsidR="762E20C6">
        <w:rPr>
          <w:rFonts w:ascii="Calibri" w:hAnsi="Calibri" w:eastAsia="Calibri" w:cs="Calibri"/>
          <w:b w:val="1"/>
          <w:bCs w:val="1"/>
          <w:noProof w:val="0"/>
          <w:sz w:val="24"/>
          <w:szCs w:val="24"/>
          <w:u w:val="single"/>
          <w:lang w:val="en-US"/>
        </w:rPr>
        <w:t xml:space="preserve">AXI </w:t>
      </w:r>
      <w:r w:rsidRPr="32314D96" w:rsidR="5CAA3CCE">
        <w:rPr>
          <w:rFonts w:ascii="Calibri" w:hAnsi="Calibri" w:eastAsia="Calibri" w:cs="Calibri"/>
          <w:b w:val="1"/>
          <w:bCs w:val="1"/>
          <w:noProof w:val="0"/>
          <w:sz w:val="24"/>
          <w:szCs w:val="24"/>
          <w:u w:val="single"/>
          <w:lang w:val="en-US"/>
        </w:rPr>
        <w:t xml:space="preserve">Interface </w:t>
      </w:r>
      <w:r w:rsidRPr="32314D96" w:rsidR="762E20C6">
        <w:rPr>
          <w:rFonts w:ascii="Calibri" w:hAnsi="Calibri" w:eastAsia="Calibri" w:cs="Calibri"/>
          <w:b w:val="1"/>
          <w:bCs w:val="1"/>
          <w:noProof w:val="0"/>
          <w:sz w:val="24"/>
          <w:szCs w:val="24"/>
          <w:u w:val="single"/>
          <w:lang w:val="en-US"/>
        </w:rPr>
        <w:t xml:space="preserve">Read Address Channel Signals </w:t>
      </w:r>
    </w:p>
    <w:p w:rsidR="762E20C6" w:rsidP="32314D96" w:rsidRDefault="762E20C6" w14:paraId="3D099796" w14:textId="225B378E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2314D96" w:rsidR="762E20C6">
        <w:rPr>
          <w:noProof w:val="0"/>
          <w:lang w:val="en-US"/>
        </w:rPr>
        <w:t xml:space="preserve">AXI </w:t>
      </w:r>
      <w:r w:rsidRPr="32314D96" w:rsidR="0E7903E3">
        <w:rPr>
          <w:noProof w:val="0"/>
          <w:lang w:val="en-US"/>
        </w:rPr>
        <w:t xml:space="preserve">interface </w:t>
      </w:r>
      <w:r w:rsidRPr="32314D96" w:rsidR="762E20C6">
        <w:rPr>
          <w:noProof w:val="0"/>
          <w:lang w:val="en-US"/>
        </w:rPr>
        <w:t xml:space="preserve">read address input (S_AXI_ARADDR) of </w:t>
      </w:r>
      <w:r w:rsidRPr="32314D96" w:rsidR="762E20C6">
        <w:rPr>
          <w:noProof w:val="0"/>
          <w:lang w:val="en-US"/>
        </w:rPr>
        <w:t>32 bit size</w:t>
      </w:r>
    </w:p>
    <w:p w:rsidR="762E20C6" w:rsidP="32314D96" w:rsidRDefault="762E20C6" w14:paraId="4B3C6473" w14:textId="2C01683B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2314D96" w:rsidR="762E20C6">
        <w:rPr>
          <w:rFonts w:ascii="Calibri" w:hAnsi="Calibri" w:eastAsia="Calibri" w:cs="Calibri"/>
          <w:noProof w:val="0"/>
          <w:lang w:val="en-US"/>
        </w:rPr>
        <w:t xml:space="preserve">AXI </w:t>
      </w:r>
      <w:r w:rsidRPr="32314D96" w:rsidR="61E25533">
        <w:rPr>
          <w:rFonts w:ascii="Calibri" w:hAnsi="Calibri" w:eastAsia="Calibri" w:cs="Calibri"/>
          <w:noProof w:val="0"/>
          <w:lang w:val="en-US"/>
        </w:rPr>
        <w:t xml:space="preserve">interface </w:t>
      </w:r>
      <w:r w:rsidRPr="32314D96" w:rsidR="762E20C6">
        <w:rPr>
          <w:rFonts w:ascii="Calibri" w:hAnsi="Calibri" w:eastAsia="Calibri" w:cs="Calibri"/>
          <w:noProof w:val="0"/>
          <w:lang w:val="en-US"/>
        </w:rPr>
        <w:t xml:space="preserve">module shall have </w:t>
      </w:r>
      <w:r w:rsidRPr="32314D96" w:rsidR="762E20C6">
        <w:rPr>
          <w:rFonts w:ascii="Calibri" w:hAnsi="Calibri" w:eastAsia="Calibri" w:cs="Calibri"/>
          <w:noProof w:val="0"/>
          <w:lang w:val="en-US"/>
        </w:rPr>
        <w:t>a address read ready output (</w:t>
      </w:r>
      <w:r w:rsidRPr="32314D96" w:rsidR="762E20C6">
        <w:rPr>
          <w:noProof w:val="0"/>
          <w:lang w:val="en-US"/>
        </w:rPr>
        <w:t>S_AXI_ARREADY</w:t>
      </w:r>
      <w:r w:rsidRPr="32314D96" w:rsidR="762E20C6">
        <w:rPr>
          <w:rFonts w:ascii="Helvetica" w:hAnsi="Helvetica" w:eastAsia="Helvetica" w:cs="Helvetica"/>
          <w:noProof w:val="0"/>
          <w:sz w:val="18"/>
          <w:szCs w:val="18"/>
          <w:lang w:val="en-US"/>
        </w:rPr>
        <w:t>)</w:t>
      </w:r>
      <w:r w:rsidRPr="32314D96" w:rsidR="762E20C6">
        <w:rPr>
          <w:rFonts w:ascii="Calibri" w:hAnsi="Calibri" w:eastAsia="Calibri" w:cs="Calibri"/>
          <w:noProof w:val="0"/>
          <w:lang w:val="en-US"/>
        </w:rPr>
        <w:t xml:space="preserve"> initially set low, that is enabled the clock cycle after write response ready </w:t>
      </w:r>
      <w:r w:rsidRPr="32314D96" w:rsidR="762E20C6">
        <w:rPr>
          <w:rFonts w:ascii="Calibri Light" w:hAnsi="Calibri Light" w:eastAsia="Calibri Light" w:cs="Calibri Light"/>
          <w:noProof w:val="0"/>
          <w:lang w:val="en-US"/>
        </w:rPr>
        <w:t>(S_AXI_ARVALID</w:t>
      </w:r>
      <w:r w:rsidRPr="32314D96" w:rsidR="762E20C6">
        <w:rPr>
          <w:rFonts w:ascii="Helvetica" w:hAnsi="Helvetica" w:eastAsia="Helvetica" w:cs="Helvetica"/>
          <w:noProof w:val="0"/>
          <w:sz w:val="18"/>
          <w:szCs w:val="18"/>
          <w:lang w:val="en-US"/>
        </w:rPr>
        <w:t>)</w:t>
      </w:r>
      <w:r w:rsidRPr="32314D96" w:rsidR="762E20C6">
        <w:rPr>
          <w:rFonts w:ascii="Calibri" w:hAnsi="Calibri" w:eastAsia="Calibri" w:cs="Calibri"/>
          <w:noProof w:val="0"/>
          <w:lang w:val="en-US"/>
        </w:rPr>
        <w:t xml:space="preserve"> and write valid </w:t>
      </w:r>
      <w:r w:rsidRPr="32314D96" w:rsidR="762E20C6">
        <w:rPr>
          <w:rFonts w:ascii="Calibri Light" w:hAnsi="Calibri Light" w:eastAsia="Calibri Light" w:cs="Calibri Light"/>
          <w:noProof w:val="0"/>
          <w:lang w:val="en-US"/>
        </w:rPr>
        <w:t>(S_AXI_RREADY</w:t>
      </w:r>
      <w:r w:rsidRPr="32314D96" w:rsidR="762E20C6">
        <w:rPr>
          <w:rFonts w:ascii="Helvetica" w:hAnsi="Helvetica" w:eastAsia="Helvetica" w:cs="Helvetica"/>
          <w:noProof w:val="0"/>
          <w:sz w:val="18"/>
          <w:szCs w:val="18"/>
          <w:lang w:val="en-US"/>
        </w:rPr>
        <w:t xml:space="preserve">) </w:t>
      </w:r>
      <w:r w:rsidRPr="32314D96" w:rsidR="762E20C6">
        <w:rPr>
          <w:rFonts w:ascii="Calibri" w:hAnsi="Calibri" w:eastAsia="Calibri" w:cs="Calibri"/>
          <w:noProof w:val="0"/>
          <w:lang w:val="en-US"/>
        </w:rPr>
        <w:t>are set high and to be inverted in the next clock cycle</w:t>
      </w:r>
    </w:p>
    <w:p w:rsidR="762E20C6" w:rsidP="32314D96" w:rsidRDefault="762E20C6" w14:paraId="7C30B3D7" w14:textId="7B907D0A">
      <w:pPr>
        <w:pStyle w:val="Normal"/>
        <w:bidi w:val="0"/>
        <w:spacing w:line="360" w:lineRule="auto"/>
        <w:ind w:left="360"/>
        <w:rPr>
          <w:rFonts w:ascii="Calibri" w:hAnsi="Calibri" w:eastAsia="Calibri" w:cs="Calibri"/>
          <w:b w:val="1"/>
          <w:bCs w:val="1"/>
          <w:noProof w:val="0"/>
          <w:sz w:val="24"/>
          <w:szCs w:val="24"/>
          <w:u w:val="single"/>
          <w:lang w:val="en-US"/>
        </w:rPr>
      </w:pPr>
      <w:r w:rsidRPr="32314D96" w:rsidR="762E20C6">
        <w:rPr>
          <w:rFonts w:ascii="Calibri" w:hAnsi="Calibri" w:eastAsia="Calibri" w:cs="Calibri"/>
          <w:b w:val="1"/>
          <w:bCs w:val="1"/>
          <w:noProof w:val="0"/>
          <w:sz w:val="24"/>
          <w:szCs w:val="24"/>
          <w:u w:val="single"/>
          <w:lang w:val="en-US"/>
        </w:rPr>
        <w:t xml:space="preserve">AXI </w:t>
      </w:r>
      <w:r w:rsidRPr="32314D96" w:rsidR="5925BB38">
        <w:rPr>
          <w:rFonts w:ascii="Calibri" w:hAnsi="Calibri" w:eastAsia="Calibri" w:cs="Calibri"/>
          <w:b w:val="1"/>
          <w:bCs w:val="1"/>
          <w:noProof w:val="0"/>
          <w:sz w:val="24"/>
          <w:szCs w:val="24"/>
          <w:u w:val="single"/>
          <w:lang w:val="en-US"/>
        </w:rPr>
        <w:t xml:space="preserve">Interface </w:t>
      </w:r>
      <w:r w:rsidRPr="32314D96" w:rsidR="762E20C6">
        <w:rPr>
          <w:rFonts w:ascii="Calibri" w:hAnsi="Calibri" w:eastAsia="Calibri" w:cs="Calibri"/>
          <w:b w:val="1"/>
          <w:bCs w:val="1"/>
          <w:noProof w:val="0"/>
          <w:sz w:val="24"/>
          <w:szCs w:val="24"/>
          <w:u w:val="single"/>
          <w:lang w:val="en-US"/>
        </w:rPr>
        <w:t xml:space="preserve">Read Data Channel Signals </w:t>
      </w:r>
    </w:p>
    <w:p w:rsidR="762E20C6" w:rsidP="32314D96" w:rsidRDefault="762E20C6" w14:paraId="156F3C1B" w14:textId="1E8ACC65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2314D96" w:rsidR="762E20C6">
        <w:rPr>
          <w:rFonts w:ascii="Calibri" w:hAnsi="Calibri" w:eastAsia="Calibri" w:cs="Calibri"/>
          <w:noProof w:val="0"/>
          <w:lang w:val="en-US"/>
        </w:rPr>
        <w:t xml:space="preserve">AXI </w:t>
      </w:r>
      <w:r w:rsidRPr="32314D96" w:rsidR="55BC17E6">
        <w:rPr>
          <w:rFonts w:ascii="Calibri" w:hAnsi="Calibri" w:eastAsia="Calibri" w:cs="Calibri"/>
          <w:noProof w:val="0"/>
          <w:lang w:val="en-US"/>
        </w:rPr>
        <w:t xml:space="preserve">interface </w:t>
      </w:r>
      <w:r w:rsidRPr="32314D96" w:rsidR="762E20C6">
        <w:rPr>
          <w:rFonts w:ascii="Calibri" w:hAnsi="Calibri" w:eastAsia="Calibri" w:cs="Calibri"/>
          <w:noProof w:val="0"/>
          <w:lang w:val="en-US"/>
        </w:rPr>
        <w:t>module shall have a read response valid output (</w:t>
      </w:r>
      <w:r w:rsidRPr="32314D96" w:rsidR="762E20C6">
        <w:rPr>
          <w:noProof w:val="0"/>
          <w:lang w:val="en-US"/>
        </w:rPr>
        <w:t>S_AXI_RVALID</w:t>
      </w:r>
      <w:r w:rsidRPr="32314D96" w:rsidR="762E20C6">
        <w:rPr>
          <w:rFonts w:ascii="Helvetica" w:hAnsi="Helvetica" w:eastAsia="Helvetica" w:cs="Helvetica"/>
          <w:noProof w:val="0"/>
          <w:sz w:val="18"/>
          <w:szCs w:val="18"/>
          <w:lang w:val="en-US"/>
        </w:rPr>
        <w:t>)</w:t>
      </w:r>
      <w:r w:rsidRPr="32314D96" w:rsidR="762E20C6">
        <w:rPr>
          <w:rFonts w:ascii="Calibri" w:hAnsi="Calibri" w:eastAsia="Calibri" w:cs="Calibri"/>
          <w:noProof w:val="0"/>
          <w:lang w:val="en-US"/>
        </w:rPr>
        <w:t xml:space="preserve"> initially set low, that is enabled the clock cycle after read address ready </w:t>
      </w:r>
      <w:r w:rsidRPr="32314D96" w:rsidR="762E20C6">
        <w:rPr>
          <w:rFonts w:ascii="Calibri Light" w:hAnsi="Calibri Light" w:eastAsia="Calibri Light" w:cs="Calibri Light"/>
          <w:noProof w:val="0"/>
          <w:lang w:val="en-US"/>
        </w:rPr>
        <w:t xml:space="preserve">(S_AXI_ARREADY) </w:t>
      </w:r>
      <w:r w:rsidRPr="32314D96" w:rsidR="762E20C6">
        <w:rPr>
          <w:rFonts w:ascii="Calibri" w:hAnsi="Calibri" w:eastAsia="Calibri" w:cs="Calibri"/>
          <w:noProof w:val="0"/>
          <w:lang w:val="en-US"/>
        </w:rPr>
        <w:t>are de-asserted one clock cycle after they are asserted and when read ready (S_AXI_RREADY) is set high.  (1) assertion of ready -&gt; (2) subsequent de-assertions -&gt; (3) S_AXI_RVALID set high</w:t>
      </w:r>
    </w:p>
    <w:p w:rsidR="762E20C6" w:rsidP="32314D96" w:rsidRDefault="762E20C6" w14:paraId="7DDA4F88" w14:textId="097EFB69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2314D96" w:rsidR="762E20C6">
        <w:rPr>
          <w:rFonts w:ascii="Calibri" w:hAnsi="Calibri" w:eastAsia="Calibri" w:cs="Calibri"/>
          <w:noProof w:val="0"/>
          <w:lang w:val="en-US"/>
        </w:rPr>
        <w:t>Read response (S_AXI_RRESP) outputs 2 bit signal based on status of write transaction</w:t>
      </w:r>
    </w:p>
    <w:p w:rsidR="762E20C6" w:rsidP="32314D96" w:rsidRDefault="762E20C6" w14:paraId="5C737009" w14:textId="2AB1D39C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2314D96" w:rsidR="762E20C6">
        <w:rPr>
          <w:rFonts w:ascii="Calibri" w:hAnsi="Calibri" w:eastAsia="Calibri" w:cs="Calibri"/>
          <w:noProof w:val="0"/>
          <w:lang w:val="en-US"/>
        </w:rPr>
        <w:t>00 – OKAY (normal response)</w:t>
      </w:r>
    </w:p>
    <w:p w:rsidR="762E20C6" w:rsidP="32314D96" w:rsidRDefault="762E20C6" w14:paraId="5308A280" w14:textId="457E9282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2314D96" w:rsidR="762E20C6">
        <w:rPr>
          <w:rFonts w:ascii="Calibri" w:hAnsi="Calibri" w:eastAsia="Calibri" w:cs="Calibri"/>
          <w:noProof w:val="0"/>
          <w:lang w:val="en-US"/>
        </w:rPr>
        <w:t>10 – SLVERR (read address present, cannot complete transaction)</w:t>
      </w:r>
    </w:p>
    <w:p w:rsidR="762E20C6" w:rsidP="32314D96" w:rsidRDefault="762E20C6" w14:paraId="51AF1863" w14:textId="56C86C31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2314D96" w:rsidR="762E20C6">
        <w:rPr>
          <w:rFonts w:ascii="Calibri" w:hAnsi="Calibri" w:eastAsia="Calibri" w:cs="Calibri"/>
          <w:noProof w:val="0"/>
          <w:lang w:val="en-US"/>
        </w:rPr>
        <w:t>11 – DECERR (not issued by core)</w:t>
      </w:r>
    </w:p>
    <w:p w:rsidR="32314D96" w:rsidP="32314D96" w:rsidRDefault="32314D96" w14:paraId="1B2ED9E2" w14:textId="0C8267D6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sectPr w:rsidR="00C90BE1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tru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3D1"/>
    <w:rsid w:val="00017D67"/>
    <w:rsid w:val="001743D1"/>
    <w:rsid w:val="0018F703"/>
    <w:rsid w:val="005F6C54"/>
    <w:rsid w:val="00669330"/>
    <w:rsid w:val="006CB38D"/>
    <w:rsid w:val="00728CAD"/>
    <w:rsid w:val="00AADB97"/>
    <w:rsid w:val="00BAA4B2"/>
    <w:rsid w:val="00C63A4B"/>
    <w:rsid w:val="00C90BE1"/>
    <w:rsid w:val="012E5756"/>
    <w:rsid w:val="01357CDB"/>
    <w:rsid w:val="0136A46C"/>
    <w:rsid w:val="014CF326"/>
    <w:rsid w:val="015177E9"/>
    <w:rsid w:val="0169A673"/>
    <w:rsid w:val="01964A58"/>
    <w:rsid w:val="01ECC327"/>
    <w:rsid w:val="01F54A3A"/>
    <w:rsid w:val="0225B9C4"/>
    <w:rsid w:val="02448845"/>
    <w:rsid w:val="0258EAEF"/>
    <w:rsid w:val="02697BB5"/>
    <w:rsid w:val="0287B33B"/>
    <w:rsid w:val="02A7DF7F"/>
    <w:rsid w:val="02D470A9"/>
    <w:rsid w:val="02DC0EB8"/>
    <w:rsid w:val="02DCF2ED"/>
    <w:rsid w:val="031FB30D"/>
    <w:rsid w:val="031FE14F"/>
    <w:rsid w:val="0339EC2A"/>
    <w:rsid w:val="034BBCAA"/>
    <w:rsid w:val="03827F17"/>
    <w:rsid w:val="0387CD37"/>
    <w:rsid w:val="039D446A"/>
    <w:rsid w:val="03AE763B"/>
    <w:rsid w:val="03B22DC7"/>
    <w:rsid w:val="03B4C871"/>
    <w:rsid w:val="03C1B3E8"/>
    <w:rsid w:val="03F225D8"/>
    <w:rsid w:val="03F86E9A"/>
    <w:rsid w:val="04261297"/>
    <w:rsid w:val="046B1555"/>
    <w:rsid w:val="04C7ED89"/>
    <w:rsid w:val="04E2697E"/>
    <w:rsid w:val="0555DB78"/>
    <w:rsid w:val="05658D80"/>
    <w:rsid w:val="05B3DD5B"/>
    <w:rsid w:val="05DE77DA"/>
    <w:rsid w:val="05E93EF4"/>
    <w:rsid w:val="0639C943"/>
    <w:rsid w:val="065C9526"/>
    <w:rsid w:val="065DF5EC"/>
    <w:rsid w:val="067500FA"/>
    <w:rsid w:val="068F46C3"/>
    <w:rsid w:val="0738A30A"/>
    <w:rsid w:val="075802C2"/>
    <w:rsid w:val="07E95348"/>
    <w:rsid w:val="08604C64"/>
    <w:rsid w:val="08A760E9"/>
    <w:rsid w:val="08C0ED3F"/>
    <w:rsid w:val="08EAF6EF"/>
    <w:rsid w:val="0925BF12"/>
    <w:rsid w:val="09726FAD"/>
    <w:rsid w:val="097686E2"/>
    <w:rsid w:val="0986542B"/>
    <w:rsid w:val="0996CD26"/>
    <w:rsid w:val="09F1515C"/>
    <w:rsid w:val="0A1C7AC1"/>
    <w:rsid w:val="0A1E958B"/>
    <w:rsid w:val="0A2EB83E"/>
    <w:rsid w:val="0A6380D5"/>
    <w:rsid w:val="0ABB178A"/>
    <w:rsid w:val="0AC8ECCE"/>
    <w:rsid w:val="0B15C917"/>
    <w:rsid w:val="0B1C9014"/>
    <w:rsid w:val="0B41366B"/>
    <w:rsid w:val="0C082AE8"/>
    <w:rsid w:val="0C1420BE"/>
    <w:rsid w:val="0C54D63E"/>
    <w:rsid w:val="0C591023"/>
    <w:rsid w:val="0CCBBD07"/>
    <w:rsid w:val="0CF82BB7"/>
    <w:rsid w:val="0D221B4B"/>
    <w:rsid w:val="0D2B02DE"/>
    <w:rsid w:val="0D661EDB"/>
    <w:rsid w:val="0D6A529D"/>
    <w:rsid w:val="0DA15B09"/>
    <w:rsid w:val="0DC26B9A"/>
    <w:rsid w:val="0DE60D00"/>
    <w:rsid w:val="0E36CD58"/>
    <w:rsid w:val="0E4888A2"/>
    <w:rsid w:val="0E7903E3"/>
    <w:rsid w:val="0EF0B79B"/>
    <w:rsid w:val="0F5A9B98"/>
    <w:rsid w:val="0F700D46"/>
    <w:rsid w:val="0F8999D8"/>
    <w:rsid w:val="0FABC191"/>
    <w:rsid w:val="0FC8FB02"/>
    <w:rsid w:val="0FC9105E"/>
    <w:rsid w:val="0FD97D42"/>
    <w:rsid w:val="101BAC51"/>
    <w:rsid w:val="1038E9C0"/>
    <w:rsid w:val="103C1D94"/>
    <w:rsid w:val="10AB8ACC"/>
    <w:rsid w:val="10D4E32F"/>
    <w:rsid w:val="10E95A29"/>
    <w:rsid w:val="1139F26A"/>
    <w:rsid w:val="115A4909"/>
    <w:rsid w:val="116A609F"/>
    <w:rsid w:val="116BF6A0"/>
    <w:rsid w:val="11C0A1B9"/>
    <w:rsid w:val="11F3ECA1"/>
    <w:rsid w:val="12006326"/>
    <w:rsid w:val="1203F305"/>
    <w:rsid w:val="122893C5"/>
    <w:rsid w:val="1250FF0F"/>
    <w:rsid w:val="12884CB4"/>
    <w:rsid w:val="12B45449"/>
    <w:rsid w:val="12D96B94"/>
    <w:rsid w:val="12EBBE13"/>
    <w:rsid w:val="12F55452"/>
    <w:rsid w:val="13106E9F"/>
    <w:rsid w:val="134C9CBB"/>
    <w:rsid w:val="13F2B104"/>
    <w:rsid w:val="1428177C"/>
    <w:rsid w:val="143163EA"/>
    <w:rsid w:val="1458D5CC"/>
    <w:rsid w:val="145CEC43"/>
    <w:rsid w:val="148BF586"/>
    <w:rsid w:val="14B9CF52"/>
    <w:rsid w:val="1523314C"/>
    <w:rsid w:val="15A9F5D2"/>
    <w:rsid w:val="15BFC743"/>
    <w:rsid w:val="15D3EFFA"/>
    <w:rsid w:val="15D9FF5B"/>
    <w:rsid w:val="1600E95F"/>
    <w:rsid w:val="16127DA6"/>
    <w:rsid w:val="16261381"/>
    <w:rsid w:val="164147ED"/>
    <w:rsid w:val="1646B5F0"/>
    <w:rsid w:val="1649370A"/>
    <w:rsid w:val="165C9CF0"/>
    <w:rsid w:val="167AD7C3"/>
    <w:rsid w:val="1696C067"/>
    <w:rsid w:val="16980112"/>
    <w:rsid w:val="16A365C1"/>
    <w:rsid w:val="16C78B56"/>
    <w:rsid w:val="16DAE8E9"/>
    <w:rsid w:val="1707432E"/>
    <w:rsid w:val="1714924A"/>
    <w:rsid w:val="1730FDC6"/>
    <w:rsid w:val="173502F5"/>
    <w:rsid w:val="174741F4"/>
    <w:rsid w:val="1796C3DE"/>
    <w:rsid w:val="17C5291E"/>
    <w:rsid w:val="17DAAE4B"/>
    <w:rsid w:val="182B97FF"/>
    <w:rsid w:val="18310160"/>
    <w:rsid w:val="19175D95"/>
    <w:rsid w:val="1968A8E7"/>
    <w:rsid w:val="19BC5D28"/>
    <w:rsid w:val="1A13AEBE"/>
    <w:rsid w:val="1A20D617"/>
    <w:rsid w:val="1A37928D"/>
    <w:rsid w:val="1A7303BE"/>
    <w:rsid w:val="1A73C17E"/>
    <w:rsid w:val="1A8542C4"/>
    <w:rsid w:val="1AA164D9"/>
    <w:rsid w:val="1AB7D207"/>
    <w:rsid w:val="1B0833F8"/>
    <w:rsid w:val="1B22B222"/>
    <w:rsid w:val="1B2434A3"/>
    <w:rsid w:val="1B89BCB6"/>
    <w:rsid w:val="1B8A6451"/>
    <w:rsid w:val="1B9902AE"/>
    <w:rsid w:val="1BA1ECF8"/>
    <w:rsid w:val="1C3DA234"/>
    <w:rsid w:val="1C42FA3E"/>
    <w:rsid w:val="1C613CA2"/>
    <w:rsid w:val="1C9934AD"/>
    <w:rsid w:val="1CF7AA0B"/>
    <w:rsid w:val="1D0705CA"/>
    <w:rsid w:val="1D6F1E92"/>
    <w:rsid w:val="1D71C1CE"/>
    <w:rsid w:val="1DBF0E52"/>
    <w:rsid w:val="1DD506ED"/>
    <w:rsid w:val="1DEF422A"/>
    <w:rsid w:val="1E28B4C9"/>
    <w:rsid w:val="1E3DA150"/>
    <w:rsid w:val="1E7428B2"/>
    <w:rsid w:val="1E825B5F"/>
    <w:rsid w:val="1E825BA2"/>
    <w:rsid w:val="1E85D68E"/>
    <w:rsid w:val="1EAC8D95"/>
    <w:rsid w:val="1EFAD48B"/>
    <w:rsid w:val="1F5E5449"/>
    <w:rsid w:val="1F7D08F3"/>
    <w:rsid w:val="1F97ED77"/>
    <w:rsid w:val="1FD429E2"/>
    <w:rsid w:val="204187D4"/>
    <w:rsid w:val="205FB6B8"/>
    <w:rsid w:val="20603764"/>
    <w:rsid w:val="20B398D5"/>
    <w:rsid w:val="20E5774E"/>
    <w:rsid w:val="212EEA57"/>
    <w:rsid w:val="213F3935"/>
    <w:rsid w:val="2156DD45"/>
    <w:rsid w:val="21E03D6B"/>
    <w:rsid w:val="22D0CDB3"/>
    <w:rsid w:val="22F95D73"/>
    <w:rsid w:val="2309CA99"/>
    <w:rsid w:val="2326C660"/>
    <w:rsid w:val="2342CFE6"/>
    <w:rsid w:val="2354AE34"/>
    <w:rsid w:val="238EB6D1"/>
    <w:rsid w:val="240D421E"/>
    <w:rsid w:val="24257CB4"/>
    <w:rsid w:val="249E8CDB"/>
    <w:rsid w:val="24A181D8"/>
    <w:rsid w:val="24C46410"/>
    <w:rsid w:val="24C98E14"/>
    <w:rsid w:val="2562F140"/>
    <w:rsid w:val="25834669"/>
    <w:rsid w:val="2598D3BA"/>
    <w:rsid w:val="25FA6A2E"/>
    <w:rsid w:val="26098BF1"/>
    <w:rsid w:val="2678114D"/>
    <w:rsid w:val="26C52BA0"/>
    <w:rsid w:val="26DABC3C"/>
    <w:rsid w:val="2715F337"/>
    <w:rsid w:val="271C9840"/>
    <w:rsid w:val="272A6568"/>
    <w:rsid w:val="272FCA49"/>
    <w:rsid w:val="273922E7"/>
    <w:rsid w:val="274EE389"/>
    <w:rsid w:val="27AD510B"/>
    <w:rsid w:val="27C884F6"/>
    <w:rsid w:val="27CCCE3F"/>
    <w:rsid w:val="27D25929"/>
    <w:rsid w:val="27FE5507"/>
    <w:rsid w:val="281AAC70"/>
    <w:rsid w:val="281D3C3C"/>
    <w:rsid w:val="2822ABEB"/>
    <w:rsid w:val="2831FA11"/>
    <w:rsid w:val="283559FB"/>
    <w:rsid w:val="28485282"/>
    <w:rsid w:val="28558475"/>
    <w:rsid w:val="287C8788"/>
    <w:rsid w:val="28A101C3"/>
    <w:rsid w:val="28B5123A"/>
    <w:rsid w:val="28DD44FB"/>
    <w:rsid w:val="291CF283"/>
    <w:rsid w:val="29513224"/>
    <w:rsid w:val="2955B7DC"/>
    <w:rsid w:val="29A51A03"/>
    <w:rsid w:val="29D62EF1"/>
    <w:rsid w:val="29F13B1D"/>
    <w:rsid w:val="2A0922FB"/>
    <w:rsid w:val="2A2CD5A5"/>
    <w:rsid w:val="2A3A7678"/>
    <w:rsid w:val="2A531708"/>
    <w:rsid w:val="2A5CC52E"/>
    <w:rsid w:val="2A6618A3"/>
    <w:rsid w:val="2A979305"/>
    <w:rsid w:val="2AB4CF74"/>
    <w:rsid w:val="2ACABE4F"/>
    <w:rsid w:val="2AEFA7F9"/>
    <w:rsid w:val="2B487886"/>
    <w:rsid w:val="2B814149"/>
    <w:rsid w:val="2B8ADB2A"/>
    <w:rsid w:val="2BA698E7"/>
    <w:rsid w:val="2BB1A5ED"/>
    <w:rsid w:val="2BE9CD6C"/>
    <w:rsid w:val="2C731263"/>
    <w:rsid w:val="2C868EEA"/>
    <w:rsid w:val="2CB0446F"/>
    <w:rsid w:val="2CD3547B"/>
    <w:rsid w:val="2CD5B9CD"/>
    <w:rsid w:val="2D17F65B"/>
    <w:rsid w:val="2D21CD22"/>
    <w:rsid w:val="2D47AF48"/>
    <w:rsid w:val="2D4F0F27"/>
    <w:rsid w:val="2D5636F6"/>
    <w:rsid w:val="2D6A935A"/>
    <w:rsid w:val="2D7181DD"/>
    <w:rsid w:val="2D9A7687"/>
    <w:rsid w:val="2DC4E6B1"/>
    <w:rsid w:val="2E4A2973"/>
    <w:rsid w:val="2E5B90F5"/>
    <w:rsid w:val="2E759A4D"/>
    <w:rsid w:val="2EA099C9"/>
    <w:rsid w:val="2EA3D7CE"/>
    <w:rsid w:val="2EA641C8"/>
    <w:rsid w:val="2ED6D828"/>
    <w:rsid w:val="2EDF6C94"/>
    <w:rsid w:val="2F181547"/>
    <w:rsid w:val="2F1BF206"/>
    <w:rsid w:val="2F5E8BC0"/>
    <w:rsid w:val="2FA95E1C"/>
    <w:rsid w:val="2FAE9163"/>
    <w:rsid w:val="2FC04C11"/>
    <w:rsid w:val="2FCDCBDE"/>
    <w:rsid w:val="30106206"/>
    <w:rsid w:val="30333CCE"/>
    <w:rsid w:val="3094C355"/>
    <w:rsid w:val="30E2FD31"/>
    <w:rsid w:val="30F1848A"/>
    <w:rsid w:val="315F93F5"/>
    <w:rsid w:val="31C5328B"/>
    <w:rsid w:val="31C862D1"/>
    <w:rsid w:val="31CCC22B"/>
    <w:rsid w:val="31D3D314"/>
    <w:rsid w:val="31F6DD13"/>
    <w:rsid w:val="32166B03"/>
    <w:rsid w:val="322A34C2"/>
    <w:rsid w:val="32314D96"/>
    <w:rsid w:val="32469618"/>
    <w:rsid w:val="3252F524"/>
    <w:rsid w:val="3268A924"/>
    <w:rsid w:val="32700331"/>
    <w:rsid w:val="329CFE43"/>
    <w:rsid w:val="32EAB4DF"/>
    <w:rsid w:val="3310B6B3"/>
    <w:rsid w:val="3319C47A"/>
    <w:rsid w:val="3337A226"/>
    <w:rsid w:val="333F26B8"/>
    <w:rsid w:val="333FF210"/>
    <w:rsid w:val="33D0CD33"/>
    <w:rsid w:val="33E6370A"/>
    <w:rsid w:val="33E72216"/>
    <w:rsid w:val="33FE1B38"/>
    <w:rsid w:val="341C8718"/>
    <w:rsid w:val="341DA371"/>
    <w:rsid w:val="34542276"/>
    <w:rsid w:val="345AF159"/>
    <w:rsid w:val="345B27F2"/>
    <w:rsid w:val="34832061"/>
    <w:rsid w:val="3527CA22"/>
    <w:rsid w:val="35344FCA"/>
    <w:rsid w:val="353AA02F"/>
    <w:rsid w:val="353ADC15"/>
    <w:rsid w:val="359C6442"/>
    <w:rsid w:val="35A1415F"/>
    <w:rsid w:val="35A5BFE3"/>
    <w:rsid w:val="36001FAE"/>
    <w:rsid w:val="3607C5E8"/>
    <w:rsid w:val="3615CF5A"/>
    <w:rsid w:val="369B2BB3"/>
    <w:rsid w:val="3750317A"/>
    <w:rsid w:val="37532735"/>
    <w:rsid w:val="3772A285"/>
    <w:rsid w:val="383DF10D"/>
    <w:rsid w:val="38708F28"/>
    <w:rsid w:val="38FFC6CF"/>
    <w:rsid w:val="393084A0"/>
    <w:rsid w:val="39A20668"/>
    <w:rsid w:val="39AF51CF"/>
    <w:rsid w:val="39D2E2A0"/>
    <w:rsid w:val="39E59C08"/>
    <w:rsid w:val="3AC50F7A"/>
    <w:rsid w:val="3AEDE174"/>
    <w:rsid w:val="3B074E5A"/>
    <w:rsid w:val="3B7167DC"/>
    <w:rsid w:val="3C333157"/>
    <w:rsid w:val="3C7BA146"/>
    <w:rsid w:val="3C811E71"/>
    <w:rsid w:val="3CCA93B2"/>
    <w:rsid w:val="3CD21492"/>
    <w:rsid w:val="3CFF710C"/>
    <w:rsid w:val="3D04E83E"/>
    <w:rsid w:val="3D60C318"/>
    <w:rsid w:val="3D829E0C"/>
    <w:rsid w:val="3DA7126E"/>
    <w:rsid w:val="3DC079D1"/>
    <w:rsid w:val="3DD81B36"/>
    <w:rsid w:val="3DE16BD6"/>
    <w:rsid w:val="3E1B1E3F"/>
    <w:rsid w:val="3E237CE7"/>
    <w:rsid w:val="3E6CD170"/>
    <w:rsid w:val="3ECCF61A"/>
    <w:rsid w:val="3F1706C2"/>
    <w:rsid w:val="3F458B35"/>
    <w:rsid w:val="40905062"/>
    <w:rsid w:val="409ED065"/>
    <w:rsid w:val="40BACBEC"/>
    <w:rsid w:val="40BC0999"/>
    <w:rsid w:val="410235DD"/>
    <w:rsid w:val="41118F67"/>
    <w:rsid w:val="411AF131"/>
    <w:rsid w:val="416811C4"/>
    <w:rsid w:val="41826373"/>
    <w:rsid w:val="4190A54A"/>
    <w:rsid w:val="4190BBC4"/>
    <w:rsid w:val="419B6529"/>
    <w:rsid w:val="41BECF54"/>
    <w:rsid w:val="41C0F80F"/>
    <w:rsid w:val="4218C62C"/>
    <w:rsid w:val="421DCE7D"/>
    <w:rsid w:val="423135AF"/>
    <w:rsid w:val="4258B4C0"/>
    <w:rsid w:val="426838EC"/>
    <w:rsid w:val="42702E26"/>
    <w:rsid w:val="4271752A"/>
    <w:rsid w:val="42B42AB5"/>
    <w:rsid w:val="42DC8CBB"/>
    <w:rsid w:val="42F47EAE"/>
    <w:rsid w:val="435BA1F4"/>
    <w:rsid w:val="436171E6"/>
    <w:rsid w:val="43E5F9DA"/>
    <w:rsid w:val="43F6317B"/>
    <w:rsid w:val="43FECD02"/>
    <w:rsid w:val="441766F9"/>
    <w:rsid w:val="44229C44"/>
    <w:rsid w:val="446B405C"/>
    <w:rsid w:val="446EE482"/>
    <w:rsid w:val="449462B6"/>
    <w:rsid w:val="44AEC785"/>
    <w:rsid w:val="44C4A585"/>
    <w:rsid w:val="44D81128"/>
    <w:rsid w:val="450BAB26"/>
    <w:rsid w:val="453E046B"/>
    <w:rsid w:val="455D5297"/>
    <w:rsid w:val="45F5E853"/>
    <w:rsid w:val="4640BB28"/>
    <w:rsid w:val="4655D870"/>
    <w:rsid w:val="4662639F"/>
    <w:rsid w:val="46873876"/>
    <w:rsid w:val="469140F5"/>
    <w:rsid w:val="469AB52D"/>
    <w:rsid w:val="46F95311"/>
    <w:rsid w:val="4778D67B"/>
    <w:rsid w:val="47B02A8C"/>
    <w:rsid w:val="47C921ED"/>
    <w:rsid w:val="47FB9918"/>
    <w:rsid w:val="4874A58B"/>
    <w:rsid w:val="4883BB07"/>
    <w:rsid w:val="488CCB75"/>
    <w:rsid w:val="48BC2E27"/>
    <w:rsid w:val="4902AAA2"/>
    <w:rsid w:val="496B7593"/>
    <w:rsid w:val="496C7E6E"/>
    <w:rsid w:val="49886216"/>
    <w:rsid w:val="49C61EB0"/>
    <w:rsid w:val="49C787C3"/>
    <w:rsid w:val="49F9C6D2"/>
    <w:rsid w:val="4A0778EF"/>
    <w:rsid w:val="4A68BAAD"/>
    <w:rsid w:val="4A7F71A3"/>
    <w:rsid w:val="4A939E99"/>
    <w:rsid w:val="4AA7F2BD"/>
    <w:rsid w:val="4AC69869"/>
    <w:rsid w:val="4AD781B8"/>
    <w:rsid w:val="4ADBFBD9"/>
    <w:rsid w:val="4B083709"/>
    <w:rsid w:val="4B487723"/>
    <w:rsid w:val="4B66B333"/>
    <w:rsid w:val="4BCFA319"/>
    <w:rsid w:val="4BDB3971"/>
    <w:rsid w:val="4BE34CA0"/>
    <w:rsid w:val="4D0B0C85"/>
    <w:rsid w:val="4D6E4F14"/>
    <w:rsid w:val="4E00E9BF"/>
    <w:rsid w:val="4E911AD0"/>
    <w:rsid w:val="4EA0B132"/>
    <w:rsid w:val="4EEBFD22"/>
    <w:rsid w:val="4EF4E82E"/>
    <w:rsid w:val="4F0EB166"/>
    <w:rsid w:val="4F11872C"/>
    <w:rsid w:val="4F6EC974"/>
    <w:rsid w:val="4FED1CAB"/>
    <w:rsid w:val="502E1167"/>
    <w:rsid w:val="5033069A"/>
    <w:rsid w:val="50444330"/>
    <w:rsid w:val="505CF888"/>
    <w:rsid w:val="50B68F0F"/>
    <w:rsid w:val="50B9426F"/>
    <w:rsid w:val="50CF364C"/>
    <w:rsid w:val="513364D9"/>
    <w:rsid w:val="5149018F"/>
    <w:rsid w:val="51532A82"/>
    <w:rsid w:val="517F002E"/>
    <w:rsid w:val="51862B4E"/>
    <w:rsid w:val="51E92C4F"/>
    <w:rsid w:val="525FA5F1"/>
    <w:rsid w:val="526769FA"/>
    <w:rsid w:val="52750380"/>
    <w:rsid w:val="5310586B"/>
    <w:rsid w:val="53462C32"/>
    <w:rsid w:val="53858DA1"/>
    <w:rsid w:val="540959CE"/>
    <w:rsid w:val="540E1358"/>
    <w:rsid w:val="543DE288"/>
    <w:rsid w:val="544C6964"/>
    <w:rsid w:val="545B58AD"/>
    <w:rsid w:val="54DF8D33"/>
    <w:rsid w:val="5511AEFE"/>
    <w:rsid w:val="555CFAE0"/>
    <w:rsid w:val="5575F462"/>
    <w:rsid w:val="55816D97"/>
    <w:rsid w:val="55BC17E6"/>
    <w:rsid w:val="564BC0C2"/>
    <w:rsid w:val="564F3D28"/>
    <w:rsid w:val="5668F0BE"/>
    <w:rsid w:val="56BF9ADD"/>
    <w:rsid w:val="56C12BBF"/>
    <w:rsid w:val="57045304"/>
    <w:rsid w:val="571380B7"/>
    <w:rsid w:val="5713E044"/>
    <w:rsid w:val="5729FDE1"/>
    <w:rsid w:val="57511CDA"/>
    <w:rsid w:val="57E0E4F2"/>
    <w:rsid w:val="57E1BB3B"/>
    <w:rsid w:val="57EA7CD4"/>
    <w:rsid w:val="57EB1F13"/>
    <w:rsid w:val="57F50A5A"/>
    <w:rsid w:val="580BA94F"/>
    <w:rsid w:val="58198DE6"/>
    <w:rsid w:val="588233E4"/>
    <w:rsid w:val="589C2214"/>
    <w:rsid w:val="58D11057"/>
    <w:rsid w:val="58D4E4E1"/>
    <w:rsid w:val="58F5875E"/>
    <w:rsid w:val="5925BB38"/>
    <w:rsid w:val="59632D67"/>
    <w:rsid w:val="5978A736"/>
    <w:rsid w:val="598E3980"/>
    <w:rsid w:val="598F62A0"/>
    <w:rsid w:val="59F468E7"/>
    <w:rsid w:val="5A2EE132"/>
    <w:rsid w:val="5A6A8A07"/>
    <w:rsid w:val="5A852E56"/>
    <w:rsid w:val="5A99E689"/>
    <w:rsid w:val="5AC44E29"/>
    <w:rsid w:val="5ADF59FF"/>
    <w:rsid w:val="5AE62F0D"/>
    <w:rsid w:val="5B30EE92"/>
    <w:rsid w:val="5B4882B5"/>
    <w:rsid w:val="5B808F41"/>
    <w:rsid w:val="5B941B66"/>
    <w:rsid w:val="5CA69342"/>
    <w:rsid w:val="5CA79D13"/>
    <w:rsid w:val="5CAA3CCE"/>
    <w:rsid w:val="5CB6B2CA"/>
    <w:rsid w:val="5CF23A40"/>
    <w:rsid w:val="5CF8ED43"/>
    <w:rsid w:val="5D5E27F7"/>
    <w:rsid w:val="5D84EE73"/>
    <w:rsid w:val="5DE573D9"/>
    <w:rsid w:val="5E16D578"/>
    <w:rsid w:val="5E1AEDBB"/>
    <w:rsid w:val="5E27A9EA"/>
    <w:rsid w:val="5E4F8CD2"/>
    <w:rsid w:val="5E7CF36C"/>
    <w:rsid w:val="5EB86324"/>
    <w:rsid w:val="5ECDA6CB"/>
    <w:rsid w:val="5EF2E004"/>
    <w:rsid w:val="5F4F3A21"/>
    <w:rsid w:val="5F55DDA9"/>
    <w:rsid w:val="5F8C63A1"/>
    <w:rsid w:val="5F91ADC4"/>
    <w:rsid w:val="5F96601F"/>
    <w:rsid w:val="5FA116D2"/>
    <w:rsid w:val="5FA6C0DC"/>
    <w:rsid w:val="5FC8BBE7"/>
    <w:rsid w:val="5FF1F99F"/>
    <w:rsid w:val="5FFDA598"/>
    <w:rsid w:val="60161184"/>
    <w:rsid w:val="604923F6"/>
    <w:rsid w:val="6090EFEE"/>
    <w:rsid w:val="60987113"/>
    <w:rsid w:val="60A2DAF3"/>
    <w:rsid w:val="60A311B4"/>
    <w:rsid w:val="60BB438B"/>
    <w:rsid w:val="60F8A7CF"/>
    <w:rsid w:val="6123417E"/>
    <w:rsid w:val="6134B030"/>
    <w:rsid w:val="61649F99"/>
    <w:rsid w:val="618DB874"/>
    <w:rsid w:val="61A8FDC8"/>
    <w:rsid w:val="61D8CDFE"/>
    <w:rsid w:val="61E25533"/>
    <w:rsid w:val="62181715"/>
    <w:rsid w:val="6225E6C4"/>
    <w:rsid w:val="625D605A"/>
    <w:rsid w:val="62AE4C2C"/>
    <w:rsid w:val="62C89691"/>
    <w:rsid w:val="62F8D05D"/>
    <w:rsid w:val="6303AF86"/>
    <w:rsid w:val="63080927"/>
    <w:rsid w:val="6308D591"/>
    <w:rsid w:val="63840DEE"/>
    <w:rsid w:val="63D1AEBD"/>
    <w:rsid w:val="63DA2D42"/>
    <w:rsid w:val="641DAC02"/>
    <w:rsid w:val="6502C276"/>
    <w:rsid w:val="650D5A37"/>
    <w:rsid w:val="65CC5D72"/>
    <w:rsid w:val="65EE34D4"/>
    <w:rsid w:val="6626BA39"/>
    <w:rsid w:val="664DEACD"/>
    <w:rsid w:val="667A0364"/>
    <w:rsid w:val="66A8EB8D"/>
    <w:rsid w:val="66ACE155"/>
    <w:rsid w:val="66B15545"/>
    <w:rsid w:val="66B44277"/>
    <w:rsid w:val="66C6086F"/>
    <w:rsid w:val="677B19BC"/>
    <w:rsid w:val="67A54E33"/>
    <w:rsid w:val="68112A11"/>
    <w:rsid w:val="684C115A"/>
    <w:rsid w:val="687E600D"/>
    <w:rsid w:val="68C2E199"/>
    <w:rsid w:val="692246DF"/>
    <w:rsid w:val="6947AA3B"/>
    <w:rsid w:val="69497AB6"/>
    <w:rsid w:val="695BE51A"/>
    <w:rsid w:val="697B13D3"/>
    <w:rsid w:val="69E1D366"/>
    <w:rsid w:val="6A08CDDE"/>
    <w:rsid w:val="6A35AAAF"/>
    <w:rsid w:val="6A5ACEFD"/>
    <w:rsid w:val="6A7415FF"/>
    <w:rsid w:val="6A873DC9"/>
    <w:rsid w:val="6ACEE0FE"/>
    <w:rsid w:val="6ADCEDD0"/>
    <w:rsid w:val="6AF70FC1"/>
    <w:rsid w:val="6B488D80"/>
    <w:rsid w:val="6BAF6FF7"/>
    <w:rsid w:val="6BB9334D"/>
    <w:rsid w:val="6C22A670"/>
    <w:rsid w:val="6C3933C1"/>
    <w:rsid w:val="6D21537D"/>
    <w:rsid w:val="6D5881C4"/>
    <w:rsid w:val="6D95E4F6"/>
    <w:rsid w:val="6DC38B05"/>
    <w:rsid w:val="6E0F9941"/>
    <w:rsid w:val="6E73AA6D"/>
    <w:rsid w:val="6E7ABAD5"/>
    <w:rsid w:val="6E8095BC"/>
    <w:rsid w:val="6E933FAB"/>
    <w:rsid w:val="6EBDC8D8"/>
    <w:rsid w:val="6F1A4D89"/>
    <w:rsid w:val="6F217890"/>
    <w:rsid w:val="6F5B9EF6"/>
    <w:rsid w:val="6FB3E261"/>
    <w:rsid w:val="6FCDDA2B"/>
    <w:rsid w:val="6FE34EC0"/>
    <w:rsid w:val="70671833"/>
    <w:rsid w:val="70D2641F"/>
    <w:rsid w:val="70DB1E62"/>
    <w:rsid w:val="7186B874"/>
    <w:rsid w:val="71AE6412"/>
    <w:rsid w:val="71CAF5AC"/>
    <w:rsid w:val="71F941D2"/>
    <w:rsid w:val="72097EB2"/>
    <w:rsid w:val="7213DF32"/>
    <w:rsid w:val="72281C52"/>
    <w:rsid w:val="726F1EB2"/>
    <w:rsid w:val="72A7AFBC"/>
    <w:rsid w:val="72BEF520"/>
    <w:rsid w:val="7300C2CC"/>
    <w:rsid w:val="7302D337"/>
    <w:rsid w:val="734E068A"/>
    <w:rsid w:val="7350B944"/>
    <w:rsid w:val="7362821E"/>
    <w:rsid w:val="73AC82A6"/>
    <w:rsid w:val="73F52DB4"/>
    <w:rsid w:val="740CADD0"/>
    <w:rsid w:val="74119565"/>
    <w:rsid w:val="743ACBD8"/>
    <w:rsid w:val="7448A245"/>
    <w:rsid w:val="745E471D"/>
    <w:rsid w:val="7463AA2A"/>
    <w:rsid w:val="7502AE04"/>
    <w:rsid w:val="75198108"/>
    <w:rsid w:val="753FC72E"/>
    <w:rsid w:val="754FE106"/>
    <w:rsid w:val="758E5721"/>
    <w:rsid w:val="760E796D"/>
    <w:rsid w:val="76283ED8"/>
    <w:rsid w:val="762E20C6"/>
    <w:rsid w:val="76680FCA"/>
    <w:rsid w:val="768C9325"/>
    <w:rsid w:val="76AB82C8"/>
    <w:rsid w:val="76D6BFC8"/>
    <w:rsid w:val="76EBB95B"/>
    <w:rsid w:val="7702AD98"/>
    <w:rsid w:val="77814EEC"/>
    <w:rsid w:val="77C6B58E"/>
    <w:rsid w:val="77E49986"/>
    <w:rsid w:val="77F6DF39"/>
    <w:rsid w:val="7811CA35"/>
    <w:rsid w:val="783776C4"/>
    <w:rsid w:val="784E07AF"/>
    <w:rsid w:val="785DE83B"/>
    <w:rsid w:val="786E8244"/>
    <w:rsid w:val="78B4E33E"/>
    <w:rsid w:val="794FD3B3"/>
    <w:rsid w:val="795C7F7C"/>
    <w:rsid w:val="795EE602"/>
    <w:rsid w:val="796DC0D4"/>
    <w:rsid w:val="7A1C9D02"/>
    <w:rsid w:val="7A23AF46"/>
    <w:rsid w:val="7A3B635B"/>
    <w:rsid w:val="7A5B2854"/>
    <w:rsid w:val="7AC5CA0F"/>
    <w:rsid w:val="7B3F789C"/>
    <w:rsid w:val="7B9E3956"/>
    <w:rsid w:val="7BD1456D"/>
    <w:rsid w:val="7BD72163"/>
    <w:rsid w:val="7BDAA33A"/>
    <w:rsid w:val="7C4F9B8B"/>
    <w:rsid w:val="7C64E7A4"/>
    <w:rsid w:val="7C730564"/>
    <w:rsid w:val="7D6086AE"/>
    <w:rsid w:val="7D635DCE"/>
    <w:rsid w:val="7D6A9F10"/>
    <w:rsid w:val="7D6DDBA1"/>
    <w:rsid w:val="7DBB00B7"/>
    <w:rsid w:val="7DE3B246"/>
    <w:rsid w:val="7DFC3B48"/>
    <w:rsid w:val="7E00C586"/>
    <w:rsid w:val="7F4804D8"/>
    <w:rsid w:val="7F66BD24"/>
    <w:rsid w:val="7F8E8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D1699"/>
  <w15:chartTrackingRefBased/>
  <w15:docId w15:val="{06EC5F2B-77A6-45D0-911A-B5C852F44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d2e43283b2b9456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B8F660E2FD5A4F9C25F557691C2E7B" ma:contentTypeVersion="4" ma:contentTypeDescription="Create a new document." ma:contentTypeScope="" ma:versionID="291a90324d5b7e405cdee1cca19d0e54">
  <xsd:schema xmlns:xsd="http://www.w3.org/2001/XMLSchema" xmlns:xs="http://www.w3.org/2001/XMLSchema" xmlns:p="http://schemas.microsoft.com/office/2006/metadata/properties" xmlns:ns2="0fe6e073-fbcf-4c9f-9467-c4294a786ad2" targetNamespace="http://schemas.microsoft.com/office/2006/metadata/properties" ma:root="true" ma:fieldsID="1a3d94df2e09d7482e07420c2cba8fd2" ns2:_="">
    <xsd:import namespace="0fe6e073-fbcf-4c9f-9467-c4294a786a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6e073-fbcf-4c9f-9467-c4294a786a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8EBA5F5-F617-4B81-8E8B-BED45FE3109D}"/>
</file>

<file path=customXml/itemProps2.xml><?xml version="1.0" encoding="utf-8"?>
<ds:datastoreItem xmlns:ds="http://schemas.openxmlformats.org/officeDocument/2006/customXml" ds:itemID="{EFA890A4-1B87-45FC-9346-B4DF20081C2A}"/>
</file>

<file path=customXml/itemProps3.xml><?xml version="1.0" encoding="utf-8"?>
<ds:datastoreItem xmlns:ds="http://schemas.openxmlformats.org/officeDocument/2006/customXml" ds:itemID="{06599C87-0299-4A4C-AC3C-E1B31E152B7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Antonio Jimenez</dc:creator>
  <keywords/>
  <dc:description/>
  <lastModifiedBy>Matthew Stevenson</lastModifiedBy>
  <revision>10</revision>
  <dcterms:created xsi:type="dcterms:W3CDTF">2020-05-06T19:38:00.0000000Z</dcterms:created>
  <dcterms:modified xsi:type="dcterms:W3CDTF">2020-06-02T02:14:46.9025395Z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0x01010008B8F660E2FD5A4F9C25F557691C2E7B</vt:lpwstr>
  </property>
</Properties>
</file>